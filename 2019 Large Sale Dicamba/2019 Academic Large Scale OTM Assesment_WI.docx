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6382" w14:textId="4F46165E" w:rsidR="002C2982" w:rsidRPr="00CA1A85" w:rsidRDefault="004E6C3D" w:rsidP="004A3874">
      <w:pPr>
        <w:jc w:val="center"/>
        <w:rPr>
          <w:rFonts w:ascii="Times New Roman" w:hAnsi="Times New Roman" w:cs="Times New Roman"/>
          <w:b/>
          <w:sz w:val="28"/>
          <w:szCs w:val="28"/>
        </w:rPr>
      </w:pPr>
      <w:r w:rsidRPr="00CA1A85">
        <w:rPr>
          <w:rFonts w:ascii="Times New Roman" w:hAnsi="Times New Roman" w:cs="Times New Roman"/>
          <w:b/>
          <w:sz w:val="28"/>
          <w:szCs w:val="28"/>
        </w:rPr>
        <w:t>Academic Large-</w:t>
      </w:r>
      <w:r w:rsidR="00B500E9" w:rsidRPr="00CA1A85">
        <w:rPr>
          <w:rFonts w:ascii="Times New Roman" w:hAnsi="Times New Roman" w:cs="Times New Roman"/>
          <w:b/>
          <w:sz w:val="28"/>
          <w:szCs w:val="28"/>
        </w:rPr>
        <w:t>Scale O</w:t>
      </w:r>
      <w:r w:rsidRPr="00CA1A85">
        <w:rPr>
          <w:rFonts w:ascii="Times New Roman" w:hAnsi="Times New Roman" w:cs="Times New Roman"/>
          <w:b/>
          <w:sz w:val="28"/>
          <w:szCs w:val="28"/>
        </w:rPr>
        <w:t>ff-Target Movement A</w:t>
      </w:r>
      <w:r w:rsidR="00B500E9" w:rsidRPr="00CA1A85">
        <w:rPr>
          <w:rFonts w:ascii="Times New Roman" w:hAnsi="Times New Roman" w:cs="Times New Roman"/>
          <w:b/>
          <w:sz w:val="28"/>
          <w:szCs w:val="28"/>
        </w:rPr>
        <w:t>ssessment</w:t>
      </w:r>
      <w:r w:rsidRPr="00CA1A85">
        <w:rPr>
          <w:rFonts w:ascii="Times New Roman" w:hAnsi="Times New Roman" w:cs="Times New Roman"/>
          <w:b/>
          <w:sz w:val="28"/>
          <w:szCs w:val="28"/>
        </w:rPr>
        <w:t xml:space="preserve"> of Dicamba</w:t>
      </w:r>
      <w:r w:rsidR="00FB745E">
        <w:rPr>
          <w:rFonts w:ascii="Times New Roman" w:hAnsi="Times New Roman" w:cs="Times New Roman"/>
          <w:b/>
          <w:sz w:val="28"/>
          <w:szCs w:val="28"/>
        </w:rPr>
        <w:t xml:space="preserve"> - WI</w:t>
      </w:r>
    </w:p>
    <w:p w14:paraId="5BBD6C22" w14:textId="77777777" w:rsidR="004E6C3D" w:rsidRPr="00D77EBE" w:rsidRDefault="004E6C3D">
      <w:pPr>
        <w:jc w:val="center"/>
        <w:rPr>
          <w:rFonts w:ascii="Times New Roman" w:hAnsi="Times New Roman" w:cs="Times New Roman"/>
          <w:b/>
          <w:bCs/>
          <w:sz w:val="28"/>
          <w:szCs w:val="28"/>
        </w:rPr>
      </w:pPr>
      <w:r w:rsidRPr="00094C90">
        <w:rPr>
          <w:rFonts w:ascii="Times New Roman" w:hAnsi="Times New Roman" w:cs="Times New Roman"/>
          <w:b/>
          <w:bCs/>
          <w:sz w:val="28"/>
          <w:szCs w:val="28"/>
        </w:rPr>
        <w:t xml:space="preserve">2019 </w:t>
      </w:r>
      <w:r w:rsidR="001B4166" w:rsidRPr="00094C90">
        <w:rPr>
          <w:rFonts w:ascii="Times New Roman" w:hAnsi="Times New Roman" w:cs="Times New Roman"/>
          <w:b/>
          <w:bCs/>
          <w:sz w:val="28"/>
          <w:szCs w:val="28"/>
        </w:rPr>
        <w:t>Trials</w:t>
      </w:r>
    </w:p>
    <w:p w14:paraId="6749A383" w14:textId="22F68E9B" w:rsidR="14726E07" w:rsidRPr="00D77EBE" w:rsidRDefault="14726E07" w:rsidP="00D77EBE">
      <w:pPr>
        <w:jc w:val="center"/>
        <w:rPr>
          <w:rFonts w:ascii="Times New Roman" w:hAnsi="Times New Roman" w:cs="Times New Roman"/>
          <w:b/>
          <w:bCs/>
          <w:sz w:val="28"/>
          <w:szCs w:val="28"/>
        </w:rPr>
      </w:pPr>
      <w:r w:rsidRPr="00D77EBE">
        <w:rPr>
          <w:rFonts w:ascii="Times New Roman" w:hAnsi="Times New Roman" w:cs="Times New Roman"/>
          <w:b/>
          <w:bCs/>
          <w:sz w:val="28"/>
          <w:szCs w:val="28"/>
        </w:rPr>
        <w:t>2019-01-B7-09</w:t>
      </w:r>
    </w:p>
    <w:p w14:paraId="0CEA4293" w14:textId="77777777" w:rsidR="00C70605" w:rsidRDefault="00C70605" w:rsidP="007E2F43">
      <w:pPr>
        <w:spacing w:after="0" w:line="360" w:lineRule="auto"/>
        <w:ind w:firstLine="720"/>
        <w:jc w:val="both"/>
        <w:rPr>
          <w:rFonts w:ascii="Times New Roman" w:hAnsi="Times New Roman" w:cs="Times New Roman"/>
          <w:sz w:val="24"/>
          <w:szCs w:val="24"/>
        </w:rPr>
      </w:pPr>
    </w:p>
    <w:p w14:paraId="1208BC4D" w14:textId="2C0C52B7" w:rsidR="000A551B" w:rsidRDefault="007E2F43" w:rsidP="0021053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assessment</w:t>
      </w:r>
      <w:r w:rsidR="00945279">
        <w:rPr>
          <w:rFonts w:ascii="Times New Roman" w:hAnsi="Times New Roman" w:cs="Times New Roman"/>
          <w:sz w:val="24"/>
          <w:szCs w:val="24"/>
        </w:rPr>
        <w:t xml:space="preserve"> will be </w:t>
      </w:r>
      <w:r w:rsidR="00945279" w:rsidRPr="00B500E9">
        <w:rPr>
          <w:rFonts w:ascii="Times New Roman" w:hAnsi="Times New Roman" w:cs="Times New Roman"/>
          <w:sz w:val="24"/>
          <w:szCs w:val="24"/>
        </w:rPr>
        <w:t>designed to evaluate the physical</w:t>
      </w:r>
      <w:r w:rsidR="00945279">
        <w:rPr>
          <w:rFonts w:ascii="Times New Roman" w:hAnsi="Times New Roman" w:cs="Times New Roman"/>
          <w:sz w:val="24"/>
          <w:szCs w:val="24"/>
        </w:rPr>
        <w:t xml:space="preserve"> and vapor drift from dicamba </w:t>
      </w:r>
      <w:r>
        <w:rPr>
          <w:rFonts w:ascii="Times New Roman" w:hAnsi="Times New Roman" w:cs="Times New Roman"/>
          <w:sz w:val="24"/>
          <w:szCs w:val="24"/>
        </w:rPr>
        <w:t>applications</w:t>
      </w:r>
      <w:r w:rsidR="00323D70">
        <w:rPr>
          <w:rFonts w:ascii="Times New Roman" w:hAnsi="Times New Roman" w:cs="Times New Roman"/>
          <w:sz w:val="24"/>
          <w:szCs w:val="24"/>
        </w:rPr>
        <w:t>.</w:t>
      </w:r>
    </w:p>
    <w:p w14:paraId="742C809B" w14:textId="77777777" w:rsidR="000A551B" w:rsidRDefault="000A551B" w:rsidP="00210535">
      <w:pPr>
        <w:spacing w:after="0" w:line="360" w:lineRule="auto"/>
        <w:ind w:firstLine="720"/>
        <w:jc w:val="both"/>
        <w:rPr>
          <w:rFonts w:ascii="Times New Roman" w:hAnsi="Times New Roman" w:cs="Times New Roman"/>
          <w:sz w:val="24"/>
          <w:szCs w:val="24"/>
        </w:rPr>
      </w:pPr>
    </w:p>
    <w:p w14:paraId="6A4EA1B5" w14:textId="77777777" w:rsidR="000A551B" w:rsidRPr="000A551B" w:rsidRDefault="000A551B" w:rsidP="000A551B">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1 </w:t>
      </w:r>
      <w:r w:rsidRPr="000A551B">
        <w:rPr>
          <w:rFonts w:ascii="Times New Roman" w:hAnsi="Times New Roman" w:cs="Times New Roman"/>
          <w:b/>
          <w:i/>
          <w:sz w:val="24"/>
          <w:szCs w:val="24"/>
        </w:rPr>
        <w:t>Locations and contact information</w:t>
      </w:r>
    </w:p>
    <w:p w14:paraId="659E9011" w14:textId="77777777" w:rsidR="000A551B" w:rsidRDefault="000A551B" w:rsidP="00210535">
      <w:pPr>
        <w:spacing w:after="0" w:line="360" w:lineRule="auto"/>
        <w:ind w:firstLine="720"/>
        <w:jc w:val="both"/>
        <w:rPr>
          <w:rFonts w:ascii="Times New Roman" w:hAnsi="Times New Roman" w:cs="Times New Roman"/>
          <w:sz w:val="24"/>
          <w:szCs w:val="24"/>
        </w:rPr>
      </w:pPr>
    </w:p>
    <w:p w14:paraId="3B41B27E" w14:textId="77777777" w:rsidR="004D7492" w:rsidRPr="006B0321" w:rsidDel="006B0321" w:rsidRDefault="004D7492">
      <w:pPr>
        <w:spacing w:after="0" w:line="360" w:lineRule="auto"/>
        <w:ind w:firstLine="720"/>
        <w:jc w:val="both"/>
        <w:rPr>
          <w:del w:id="0" w:author="RECTOR, RYAN J [AG/1000]" w:date="2019-05-16T14:06:00Z"/>
          <w:rFonts w:ascii="Times New Roman" w:hAnsi="Times New Roman" w:cs="Times New Roman"/>
          <w:sz w:val="24"/>
          <w:szCs w:val="24"/>
          <w:rPrChange w:id="1" w:author="RECTOR, RYAN J [AG/1000]" w:date="2019-05-16T14:06:00Z">
            <w:rPr>
              <w:del w:id="2" w:author="RECTOR, RYAN J [AG/1000]" w:date="2019-05-16T14:06:00Z"/>
            </w:rPr>
          </w:rPrChange>
        </w:rPr>
        <w:pPrChange w:id="3" w:author="RECTOR, RYAN J [AG/1000]" w:date="2019-05-16T14:06:00Z">
          <w:pPr>
            <w:ind w:firstLine="720"/>
            <w:jc w:val="both"/>
          </w:pPr>
        </w:pPrChange>
      </w:pPr>
      <w:ins w:id="4" w:author="RECTOR, RYAN J [AG/1000]" w:date="2019-05-16T14:02:00Z">
        <w:r w:rsidRPr="006B0321">
          <w:rPr>
            <w:rFonts w:ascii="Times New Roman" w:hAnsi="Times New Roman" w:cs="Times New Roman"/>
            <w:sz w:val="24"/>
            <w:szCs w:val="24"/>
            <w:rPrChange w:id="5" w:author="RECTOR, RYAN J [AG/1000]" w:date="2019-05-16T14:06:00Z">
              <w:rPr>
                <w:rFonts w:ascii="Times New Roman" w:hAnsi="Times New Roman" w:cs="Times New Roman"/>
                <w:sz w:val="24"/>
                <w:szCs w:val="24"/>
                <w:highlight w:val="yellow"/>
              </w:rPr>
            </w:rPrChange>
          </w:rPr>
          <w:t>Field tria</w:t>
        </w:r>
      </w:ins>
      <w:ins w:id="6" w:author="RECTOR, RYAN J [AG/1000]" w:date="2019-05-16T14:03:00Z">
        <w:r w:rsidRPr="006B0321">
          <w:rPr>
            <w:rFonts w:ascii="Times New Roman" w:hAnsi="Times New Roman" w:cs="Times New Roman"/>
            <w:sz w:val="24"/>
            <w:szCs w:val="24"/>
            <w:rPrChange w:id="7" w:author="RECTOR, RYAN J [AG/1000]" w:date="2019-05-16T14:06:00Z">
              <w:rPr>
                <w:rFonts w:ascii="Times New Roman" w:hAnsi="Times New Roman" w:cs="Times New Roman"/>
                <w:sz w:val="24"/>
                <w:szCs w:val="24"/>
                <w:highlight w:val="yellow"/>
              </w:rPr>
            </w:rPrChange>
          </w:rPr>
          <w:t xml:space="preserve">ls will be conducted </w:t>
        </w:r>
        <w:r w:rsidRPr="00B766E1">
          <w:rPr>
            <w:rFonts w:ascii="Times New Roman" w:hAnsi="Times New Roman" w:cs="Times New Roman"/>
            <w:sz w:val="24"/>
            <w:szCs w:val="24"/>
          </w:rPr>
          <w:t>at several locations in the US in collaboration with the people listed in Table 1.</w:t>
        </w:r>
      </w:ins>
      <w:del w:id="8" w:author="RECTOR, RYAN J [AG/1000]" w:date="2019-05-16T14:06:00Z">
        <w:r w:rsidRPr="003067D0" w:rsidDel="006B0321">
          <w:rPr>
            <w:rFonts w:ascii="Times New Roman" w:hAnsi="Times New Roman" w:cs="Times New Roman"/>
            <w:sz w:val="24"/>
            <w:szCs w:val="24"/>
          </w:rPr>
          <w:delText xml:space="preserve">It will be conducted in </w:delText>
        </w:r>
        <w:r w:rsidRPr="006B0321" w:rsidDel="006B0321">
          <w:rPr>
            <w:rFonts w:ascii="Times New Roman" w:hAnsi="Times New Roman" w:cs="Times New Roman"/>
            <w:sz w:val="24"/>
            <w:szCs w:val="24"/>
          </w:rPr>
          <w:delText>9 locations (8 sites in the US and 1 site in Canada) as shown in Table 1, which also have contact information from each site.</w:delText>
        </w:r>
      </w:del>
    </w:p>
    <w:p w14:paraId="6269513B" w14:textId="77777777" w:rsidR="004D7492" w:rsidRDefault="004D7492">
      <w:pPr>
        <w:spacing w:after="0" w:line="360" w:lineRule="auto"/>
        <w:ind w:firstLine="720"/>
        <w:jc w:val="both"/>
        <w:rPr>
          <w:rFonts w:ascii="Times New Roman" w:hAnsi="Times New Roman" w:cs="Times New Roman"/>
          <w:sz w:val="24"/>
          <w:szCs w:val="24"/>
          <w:highlight w:val="yellow"/>
          <w:rPrChange w:id="9" w:author="RECTOR, RYAN J [AG/1000]" w:date="2019-05-16T07:19:00Z">
            <w:rPr/>
          </w:rPrChange>
        </w:rPr>
        <w:pPrChange w:id="10" w:author="RECTOR, RYAN J [AG/1000]" w:date="2019-05-16T14:06:00Z">
          <w:pPr>
            <w:ind w:firstLine="720"/>
            <w:jc w:val="both"/>
          </w:pPr>
        </w:pPrChange>
      </w:pPr>
      <w:del w:id="11" w:author="RECTOR, RYAN J [AG/1000]" w:date="2019-05-16T14:06:00Z">
        <w:r w:rsidRPr="2312A3EF" w:rsidDel="006B0321">
          <w:rPr>
            <w:rFonts w:ascii="Times New Roman" w:hAnsi="Times New Roman" w:cs="Times New Roman"/>
            <w:sz w:val="24"/>
            <w:szCs w:val="24"/>
            <w:highlight w:val="yellow"/>
            <w:rPrChange w:id="12" w:author="RECTOR, RYAN J [AG/1000]" w:date="2019-05-16T07:19:00Z">
              <w:rPr>
                <w:rFonts w:ascii="Times New Roman" w:hAnsi="Times New Roman" w:cs="Times New Roman"/>
                <w:sz w:val="24"/>
                <w:szCs w:val="24"/>
              </w:rPr>
            </w:rPrChange>
          </w:rPr>
          <w:delText>These trials will also be conducted in collaboration with other people as described in Table 2.</w:delText>
        </w:r>
      </w:del>
    </w:p>
    <w:p w14:paraId="5F8ED182" w14:textId="77777777" w:rsidR="00573879" w:rsidRDefault="00573879" w:rsidP="00210535">
      <w:pPr>
        <w:spacing w:after="0" w:line="360" w:lineRule="auto"/>
        <w:ind w:firstLine="720"/>
        <w:jc w:val="both"/>
        <w:rPr>
          <w:rFonts w:ascii="Times New Roman" w:hAnsi="Times New Roman" w:cs="Times New Roman"/>
          <w:sz w:val="24"/>
          <w:szCs w:val="24"/>
        </w:rPr>
      </w:pPr>
    </w:p>
    <w:p w14:paraId="05085241" w14:textId="77777777" w:rsidR="00461273" w:rsidRPr="00461273" w:rsidRDefault="000A551B" w:rsidP="00CC13A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2 </w:t>
      </w:r>
      <w:r w:rsidR="00CC13AC">
        <w:rPr>
          <w:rFonts w:ascii="Times New Roman" w:hAnsi="Times New Roman" w:cs="Times New Roman"/>
          <w:b/>
          <w:i/>
          <w:sz w:val="24"/>
          <w:szCs w:val="24"/>
        </w:rPr>
        <w:t>Field design and application</w:t>
      </w:r>
    </w:p>
    <w:p w14:paraId="2B483BEA" w14:textId="77777777" w:rsidR="00461273" w:rsidRDefault="00461273" w:rsidP="00210535">
      <w:pPr>
        <w:spacing w:after="0" w:line="360" w:lineRule="auto"/>
        <w:ind w:firstLine="720"/>
        <w:jc w:val="both"/>
        <w:rPr>
          <w:rFonts w:ascii="Times New Roman" w:hAnsi="Times New Roman" w:cs="Times New Roman"/>
          <w:sz w:val="24"/>
          <w:szCs w:val="24"/>
        </w:rPr>
      </w:pPr>
    </w:p>
    <w:p w14:paraId="0D2F519C" w14:textId="158D4DCC" w:rsidR="00CC13AC" w:rsidRDefault="00CC13AC" w:rsidP="00CC13A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field design is detailed in Figure 1. </w:t>
      </w:r>
      <w:r w:rsidR="5D683399">
        <w:rPr>
          <w:rFonts w:ascii="Times New Roman" w:hAnsi="Times New Roman" w:cs="Times New Roman"/>
          <w:sz w:val="24"/>
          <w:szCs w:val="24"/>
        </w:rPr>
        <w:t>A</w:t>
      </w:r>
      <w:r w:rsidR="00CD4704">
        <w:rPr>
          <w:rFonts w:ascii="Times New Roman" w:hAnsi="Times New Roman" w:cs="Times New Roman"/>
          <w:sz w:val="24"/>
          <w:szCs w:val="24"/>
        </w:rPr>
        <w:t xml:space="preserve">ll </w:t>
      </w:r>
      <w:r w:rsidR="5D683399">
        <w:rPr>
          <w:rFonts w:ascii="Times New Roman" w:hAnsi="Times New Roman" w:cs="Times New Roman"/>
          <w:sz w:val="24"/>
          <w:szCs w:val="24"/>
        </w:rPr>
        <w:t xml:space="preserve">position labeling </w:t>
      </w:r>
      <w:r w:rsidR="00CD4704">
        <w:rPr>
          <w:rFonts w:ascii="Times New Roman" w:hAnsi="Times New Roman" w:cs="Times New Roman"/>
          <w:sz w:val="24"/>
          <w:szCs w:val="24"/>
        </w:rPr>
        <w:t xml:space="preserve">will be </w:t>
      </w:r>
      <w:r w:rsidR="7CDCB8D1">
        <w:rPr>
          <w:rFonts w:ascii="Times New Roman" w:hAnsi="Times New Roman" w:cs="Times New Roman"/>
          <w:sz w:val="24"/>
          <w:szCs w:val="24"/>
        </w:rPr>
        <w:t xml:space="preserve">standardized </w:t>
      </w:r>
      <w:r w:rsidR="00CD4704">
        <w:rPr>
          <w:rFonts w:ascii="Times New Roman" w:hAnsi="Times New Roman" w:cs="Times New Roman"/>
          <w:sz w:val="24"/>
          <w:szCs w:val="24"/>
        </w:rPr>
        <w:t xml:space="preserve">based on geographic north of the field and numbers will be counted clockwise. </w:t>
      </w:r>
      <w:r w:rsidRPr="00B500E9">
        <w:rPr>
          <w:rFonts w:ascii="Times New Roman" w:hAnsi="Times New Roman" w:cs="Times New Roman"/>
          <w:sz w:val="24"/>
          <w:szCs w:val="24"/>
        </w:rPr>
        <w:t xml:space="preserve">The </w:t>
      </w:r>
      <w:r>
        <w:rPr>
          <w:rFonts w:ascii="Times New Roman" w:hAnsi="Times New Roman" w:cs="Times New Roman"/>
          <w:sz w:val="24"/>
          <w:szCs w:val="24"/>
        </w:rPr>
        <w:t>sprayed and surrounding areas will be cultivated with</w:t>
      </w:r>
      <w:r w:rsidRPr="00B500E9">
        <w:rPr>
          <w:rFonts w:ascii="Times New Roman" w:hAnsi="Times New Roman" w:cs="Times New Roman"/>
          <w:sz w:val="24"/>
          <w:szCs w:val="24"/>
        </w:rPr>
        <w:t xml:space="preserve"> </w:t>
      </w:r>
      <w:r>
        <w:rPr>
          <w:rFonts w:ascii="Times New Roman" w:hAnsi="Times New Roman" w:cs="Times New Roman"/>
          <w:sz w:val="24"/>
          <w:szCs w:val="24"/>
        </w:rPr>
        <w:t xml:space="preserve">dicamba-tolerant (DT) </w:t>
      </w:r>
      <w:r w:rsidRPr="00B500E9">
        <w:rPr>
          <w:rFonts w:ascii="Times New Roman" w:hAnsi="Times New Roman" w:cs="Times New Roman"/>
          <w:sz w:val="24"/>
          <w:szCs w:val="24"/>
        </w:rPr>
        <w:t>soybeans</w:t>
      </w:r>
      <w:r>
        <w:rPr>
          <w:rFonts w:ascii="Times New Roman" w:hAnsi="Times New Roman" w:cs="Times New Roman"/>
          <w:sz w:val="24"/>
          <w:szCs w:val="24"/>
        </w:rPr>
        <w:t xml:space="preserve">, with similar </w:t>
      </w:r>
      <w:r w:rsidRPr="00B500E9">
        <w:rPr>
          <w:rFonts w:ascii="Times New Roman" w:hAnsi="Times New Roman" w:cs="Times New Roman"/>
          <w:sz w:val="24"/>
          <w:szCs w:val="24"/>
        </w:rPr>
        <w:t>maturity group</w:t>
      </w:r>
      <w:r w:rsidR="004C5D62">
        <w:rPr>
          <w:rFonts w:ascii="Times New Roman" w:hAnsi="Times New Roman" w:cs="Times New Roman"/>
          <w:sz w:val="24"/>
          <w:szCs w:val="24"/>
        </w:rPr>
        <w:t xml:space="preserve">, planted </w:t>
      </w:r>
      <w:r w:rsidR="00D653C1">
        <w:rPr>
          <w:rFonts w:ascii="Times New Roman" w:hAnsi="Times New Roman" w:cs="Times New Roman"/>
          <w:sz w:val="24"/>
          <w:szCs w:val="24"/>
        </w:rPr>
        <w:t>on</w:t>
      </w:r>
      <w:r w:rsidR="004C5D62">
        <w:rPr>
          <w:rFonts w:ascii="Times New Roman" w:hAnsi="Times New Roman" w:cs="Times New Roman"/>
          <w:sz w:val="24"/>
          <w:szCs w:val="24"/>
        </w:rPr>
        <w:t xml:space="preserve"> 30” </w:t>
      </w:r>
      <w:r w:rsidR="48332CCB">
        <w:rPr>
          <w:rFonts w:ascii="Times New Roman" w:hAnsi="Times New Roman" w:cs="Times New Roman"/>
          <w:sz w:val="24"/>
          <w:szCs w:val="24"/>
        </w:rPr>
        <w:t>o</w:t>
      </w:r>
      <w:r w:rsidR="10DD82F3">
        <w:rPr>
          <w:rFonts w:ascii="Times New Roman" w:hAnsi="Times New Roman" w:cs="Times New Roman"/>
          <w:sz w:val="24"/>
          <w:szCs w:val="24"/>
        </w:rPr>
        <w:t>r 36”</w:t>
      </w:r>
      <w:r w:rsidR="48332CCB">
        <w:rPr>
          <w:rFonts w:ascii="Times New Roman" w:hAnsi="Times New Roman" w:cs="Times New Roman"/>
          <w:sz w:val="24"/>
          <w:szCs w:val="24"/>
        </w:rPr>
        <w:t xml:space="preserve"> </w:t>
      </w:r>
      <w:r w:rsidR="004C5D62">
        <w:rPr>
          <w:rFonts w:ascii="Times New Roman" w:hAnsi="Times New Roman" w:cs="Times New Roman"/>
          <w:sz w:val="24"/>
          <w:szCs w:val="24"/>
        </w:rPr>
        <w:t xml:space="preserve">(0.76 </w:t>
      </w:r>
      <w:r w:rsidR="5EC32F8F">
        <w:rPr>
          <w:rFonts w:ascii="Times New Roman" w:hAnsi="Times New Roman" w:cs="Times New Roman"/>
          <w:sz w:val="24"/>
          <w:szCs w:val="24"/>
        </w:rPr>
        <w:t xml:space="preserve">or 0.91 </w:t>
      </w:r>
      <w:r w:rsidR="004C5D62">
        <w:rPr>
          <w:rFonts w:ascii="Times New Roman" w:hAnsi="Times New Roman" w:cs="Times New Roman"/>
          <w:sz w:val="24"/>
          <w:szCs w:val="24"/>
        </w:rPr>
        <w:t>m) spac</w:t>
      </w:r>
      <w:r w:rsidR="00D653C1">
        <w:rPr>
          <w:rFonts w:ascii="Times New Roman" w:hAnsi="Times New Roman" w:cs="Times New Roman"/>
          <w:sz w:val="24"/>
          <w:szCs w:val="24"/>
        </w:rPr>
        <w:t xml:space="preserve">ed </w:t>
      </w:r>
      <w:r w:rsidR="004C5D62">
        <w:rPr>
          <w:rFonts w:ascii="Times New Roman" w:hAnsi="Times New Roman" w:cs="Times New Roman"/>
          <w:sz w:val="24"/>
          <w:szCs w:val="24"/>
        </w:rPr>
        <w:t>rows.</w:t>
      </w:r>
    </w:p>
    <w:p w14:paraId="6B5A79BA" w14:textId="7780365C" w:rsidR="003A598C" w:rsidRDefault="003A598C" w:rsidP="00CC13A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cases where it is not possible to follow field layout and requirements </w:t>
      </w:r>
      <w:r w:rsidR="00D30074">
        <w:rPr>
          <w:rFonts w:ascii="Times New Roman" w:hAnsi="Times New Roman" w:cs="Times New Roman"/>
          <w:sz w:val="24"/>
          <w:szCs w:val="24"/>
        </w:rPr>
        <w:t>d</w:t>
      </w:r>
      <w:r>
        <w:rPr>
          <w:rFonts w:ascii="Times New Roman" w:hAnsi="Times New Roman" w:cs="Times New Roman"/>
          <w:sz w:val="24"/>
          <w:szCs w:val="24"/>
        </w:rPr>
        <w:t xml:space="preserve">ue to any restriction, please contact </w:t>
      </w:r>
      <w:r w:rsidR="00D30074">
        <w:rPr>
          <w:rFonts w:ascii="Times New Roman" w:hAnsi="Times New Roman" w:cs="Times New Roman"/>
          <w:sz w:val="24"/>
          <w:szCs w:val="24"/>
        </w:rPr>
        <w:t>Ryan Rector at Bayer Crop Science</w:t>
      </w:r>
      <w:r>
        <w:rPr>
          <w:rFonts w:ascii="Times New Roman" w:hAnsi="Times New Roman" w:cs="Times New Roman"/>
          <w:sz w:val="24"/>
          <w:szCs w:val="24"/>
        </w:rPr>
        <w:t>.</w:t>
      </w:r>
    </w:p>
    <w:p w14:paraId="08FCCD49" w14:textId="77777777" w:rsidR="000E16BE" w:rsidRDefault="000E16BE" w:rsidP="00CC13AC">
      <w:pPr>
        <w:spacing w:after="0" w:line="360" w:lineRule="auto"/>
        <w:ind w:firstLine="720"/>
        <w:jc w:val="both"/>
        <w:rPr>
          <w:rFonts w:ascii="Times New Roman" w:hAnsi="Times New Roman" w:cs="Times New Roman"/>
          <w:sz w:val="24"/>
          <w:szCs w:val="24"/>
        </w:rPr>
      </w:pPr>
    </w:p>
    <w:p w14:paraId="655C0E9B" w14:textId="77777777" w:rsidR="00CC13AC" w:rsidRPr="00461273" w:rsidRDefault="000A551B" w:rsidP="00000EFB">
      <w:pPr>
        <w:ind w:firstLine="720"/>
        <w:jc w:val="both"/>
        <w:rPr>
          <w:rFonts w:ascii="Times New Roman" w:hAnsi="Times New Roman" w:cs="Times New Roman"/>
          <w:i/>
          <w:sz w:val="24"/>
          <w:szCs w:val="24"/>
        </w:rPr>
      </w:pPr>
      <w:r>
        <w:rPr>
          <w:rFonts w:ascii="Times New Roman" w:hAnsi="Times New Roman" w:cs="Times New Roman"/>
          <w:i/>
          <w:sz w:val="24"/>
          <w:szCs w:val="24"/>
        </w:rPr>
        <w:t xml:space="preserve">2.1 </w:t>
      </w:r>
      <w:r w:rsidR="00CC13AC" w:rsidRPr="00461273">
        <w:rPr>
          <w:rFonts w:ascii="Times New Roman" w:hAnsi="Times New Roman" w:cs="Times New Roman"/>
          <w:i/>
          <w:sz w:val="24"/>
          <w:szCs w:val="24"/>
        </w:rPr>
        <w:t>Field requirements:</w:t>
      </w:r>
    </w:p>
    <w:p w14:paraId="0595428A" w14:textId="0E9A657E" w:rsidR="00094C90" w:rsidRDefault="00094C90" w:rsidP="00D77E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Each spray plot will be as square</w:t>
      </w:r>
      <w:r w:rsidR="006250CE">
        <w:rPr>
          <w:rFonts w:ascii="Times New Roman" w:hAnsi="Times New Roman" w:cs="Times New Roman"/>
          <w:sz w:val="24"/>
          <w:szCs w:val="24"/>
        </w:rPr>
        <w:t>, flat</w:t>
      </w:r>
      <w:r>
        <w:rPr>
          <w:rFonts w:ascii="Times New Roman" w:hAnsi="Times New Roman" w:cs="Times New Roman"/>
          <w:sz w:val="24"/>
          <w:szCs w:val="24"/>
        </w:rPr>
        <w:t xml:space="preserve"> and uniform as possible with respect to slope, soil texture, and agronomic and pesticide use history. </w:t>
      </w:r>
      <w:r w:rsidR="00FE52F9">
        <w:rPr>
          <w:rFonts w:ascii="Times New Roman" w:hAnsi="Times New Roman" w:cs="Times New Roman"/>
          <w:sz w:val="24"/>
          <w:szCs w:val="24"/>
        </w:rPr>
        <w:t>Ideally, t</w:t>
      </w:r>
      <w:r>
        <w:rPr>
          <w:rFonts w:ascii="Times New Roman" w:hAnsi="Times New Roman" w:cs="Times New Roman"/>
          <w:sz w:val="24"/>
          <w:szCs w:val="24"/>
        </w:rPr>
        <w:t xml:space="preserve">he agronomic and pesticide history for the test site will be available </w:t>
      </w:r>
      <w:r w:rsidR="00075423">
        <w:rPr>
          <w:rFonts w:ascii="Times New Roman" w:hAnsi="Times New Roman" w:cs="Times New Roman"/>
          <w:sz w:val="24"/>
          <w:szCs w:val="24"/>
        </w:rPr>
        <w:t>for records</w:t>
      </w:r>
      <w:r>
        <w:rPr>
          <w:rFonts w:ascii="Times New Roman" w:hAnsi="Times New Roman" w:cs="Times New Roman"/>
          <w:sz w:val="24"/>
          <w:szCs w:val="24"/>
        </w:rPr>
        <w:t>.</w:t>
      </w:r>
      <w:r w:rsidR="001D1420">
        <w:rPr>
          <w:rFonts w:ascii="Times New Roman" w:hAnsi="Times New Roman" w:cs="Times New Roman"/>
          <w:sz w:val="24"/>
          <w:szCs w:val="24"/>
        </w:rPr>
        <w:t xml:space="preserve"> The test plot will have </w:t>
      </w:r>
      <w:r w:rsidR="00D3075B">
        <w:rPr>
          <w:rFonts w:ascii="Times New Roman" w:hAnsi="Times New Roman" w:cs="Times New Roman"/>
          <w:sz w:val="24"/>
          <w:szCs w:val="24"/>
        </w:rPr>
        <w:t xml:space="preserve">as </w:t>
      </w:r>
      <w:r w:rsidR="001D1420">
        <w:rPr>
          <w:rFonts w:ascii="Times New Roman" w:hAnsi="Times New Roman" w:cs="Times New Roman"/>
          <w:sz w:val="24"/>
          <w:szCs w:val="24"/>
        </w:rPr>
        <w:t xml:space="preserve">minimal wind obstruction (buildings, hedgerow, etc.) </w:t>
      </w:r>
      <w:r w:rsidR="00D3075B">
        <w:rPr>
          <w:rFonts w:ascii="Times New Roman" w:hAnsi="Times New Roman" w:cs="Times New Roman"/>
          <w:sz w:val="24"/>
          <w:szCs w:val="24"/>
        </w:rPr>
        <w:t>as possible (at least 150 m</w:t>
      </w:r>
      <w:r w:rsidR="00627F46">
        <w:rPr>
          <w:rFonts w:ascii="Times New Roman" w:hAnsi="Times New Roman" w:cs="Times New Roman"/>
          <w:sz w:val="24"/>
          <w:szCs w:val="24"/>
        </w:rPr>
        <w:t xml:space="preserve"> from the edge of the spray block) </w:t>
      </w:r>
      <w:r w:rsidR="001D1420">
        <w:rPr>
          <w:rFonts w:ascii="Times New Roman" w:hAnsi="Times New Roman" w:cs="Times New Roman"/>
          <w:sz w:val="24"/>
          <w:szCs w:val="24"/>
        </w:rPr>
        <w:t xml:space="preserve">and </w:t>
      </w:r>
      <w:r w:rsidR="00D3075B">
        <w:rPr>
          <w:rFonts w:ascii="Times New Roman" w:hAnsi="Times New Roman" w:cs="Times New Roman"/>
          <w:sz w:val="24"/>
          <w:szCs w:val="24"/>
        </w:rPr>
        <w:t xml:space="preserve">ideally </w:t>
      </w:r>
      <w:r w:rsidR="001D1420">
        <w:rPr>
          <w:rFonts w:ascii="Times New Roman" w:hAnsi="Times New Roman" w:cs="Times New Roman"/>
          <w:sz w:val="24"/>
          <w:szCs w:val="24"/>
        </w:rPr>
        <w:t xml:space="preserve">be located at least approximately 1,000 feet away from other dicamba applications, if </w:t>
      </w:r>
      <w:r w:rsidR="001D1420">
        <w:rPr>
          <w:rFonts w:ascii="Times New Roman" w:hAnsi="Times New Roman" w:cs="Times New Roman"/>
          <w:sz w:val="24"/>
          <w:szCs w:val="24"/>
        </w:rPr>
        <w:lastRenderedPageBreak/>
        <w:t>possible, occurring within ± 1 week of the application for this study.</w:t>
      </w:r>
      <w:r w:rsidR="00447D25">
        <w:rPr>
          <w:rFonts w:ascii="Times New Roman" w:hAnsi="Times New Roman" w:cs="Times New Roman"/>
          <w:sz w:val="24"/>
          <w:szCs w:val="24"/>
        </w:rPr>
        <w:t xml:space="preserve"> For all locations, please take images of the field condition and crop growth stage and height at the time of application.</w:t>
      </w:r>
    </w:p>
    <w:p w14:paraId="008DE30C" w14:textId="132FAC44" w:rsidR="00210535" w:rsidRDefault="007E2F43" w:rsidP="007E2F43">
      <w:pPr>
        <w:spacing w:after="0" w:line="360" w:lineRule="auto"/>
        <w:ind w:firstLine="720"/>
        <w:jc w:val="both"/>
        <w:rPr>
          <w:rFonts w:ascii="Times New Roman" w:hAnsi="Times New Roman" w:cs="Times New Roman"/>
          <w:sz w:val="24"/>
          <w:szCs w:val="24"/>
        </w:rPr>
      </w:pPr>
      <w:proofErr w:type="spellStart"/>
      <w:proofErr w:type="gramStart"/>
      <w:r w:rsidRPr="00B500E9">
        <w:rPr>
          <w:rFonts w:ascii="Times New Roman" w:hAnsi="Times New Roman" w:cs="Times New Roman"/>
          <w:sz w:val="24"/>
          <w:szCs w:val="24"/>
        </w:rPr>
        <w:t>XtendiMax</w:t>
      </w:r>
      <w:r w:rsidRPr="00945279">
        <w:rPr>
          <w:rFonts w:ascii="Times New Roman" w:hAnsi="Times New Roman" w:cs="Times New Roman"/>
          <w:sz w:val="24"/>
          <w:szCs w:val="24"/>
          <w:vertAlign w:val="superscript"/>
        </w:rPr>
        <w:t>TM</w:t>
      </w:r>
      <w:proofErr w:type="spellEnd"/>
      <w:r>
        <w:rPr>
          <w:rFonts w:ascii="Times New Roman" w:hAnsi="Times New Roman" w:cs="Times New Roman"/>
          <w:sz w:val="24"/>
          <w:szCs w:val="24"/>
        </w:rPr>
        <w:t xml:space="preserve"> </w:t>
      </w:r>
      <w:r w:rsidR="00A51501">
        <w:rPr>
          <w:rFonts w:ascii="Times New Roman" w:hAnsi="Times New Roman" w:cs="Times New Roman"/>
          <w:sz w:val="24"/>
          <w:szCs w:val="24"/>
        </w:rPr>
        <w:t xml:space="preserve"> </w:t>
      </w:r>
      <w:r w:rsidR="000130D7">
        <w:rPr>
          <w:rFonts w:ascii="Times New Roman" w:hAnsi="Times New Roman" w:cs="Times New Roman"/>
          <w:sz w:val="24"/>
          <w:szCs w:val="24"/>
        </w:rPr>
        <w:t>will</w:t>
      </w:r>
      <w:proofErr w:type="gramEnd"/>
      <w:r w:rsidR="000130D7">
        <w:rPr>
          <w:rFonts w:ascii="Times New Roman" w:hAnsi="Times New Roman" w:cs="Times New Roman"/>
          <w:sz w:val="24"/>
          <w:szCs w:val="24"/>
        </w:rPr>
        <w:t xml:space="preserve"> </w:t>
      </w:r>
      <w:r w:rsidR="00A51501">
        <w:rPr>
          <w:rFonts w:ascii="Times New Roman" w:hAnsi="Times New Roman" w:cs="Times New Roman"/>
          <w:sz w:val="24"/>
          <w:szCs w:val="24"/>
        </w:rPr>
        <w:t xml:space="preserve">be applied at </w:t>
      </w:r>
      <w:r>
        <w:rPr>
          <w:rFonts w:ascii="Times New Roman" w:hAnsi="Times New Roman" w:cs="Times New Roman"/>
          <w:sz w:val="24"/>
          <w:szCs w:val="24"/>
        </w:rPr>
        <w:t>22 oz/acre</w:t>
      </w:r>
      <w:r w:rsidR="00A51501">
        <w:rPr>
          <w:rFonts w:ascii="Times New Roman" w:hAnsi="Times New Roman" w:cs="Times New Roman"/>
          <w:sz w:val="24"/>
          <w:szCs w:val="24"/>
        </w:rPr>
        <w:t xml:space="preserve"> (</w:t>
      </w:r>
      <w:r>
        <w:rPr>
          <w:rFonts w:ascii="Times New Roman" w:hAnsi="Times New Roman" w:cs="Times New Roman"/>
          <w:sz w:val="24"/>
          <w:szCs w:val="24"/>
        </w:rPr>
        <w:t>1.61 L ha</w:t>
      </w:r>
      <w:r w:rsidRPr="007E2F43">
        <w:rPr>
          <w:rFonts w:ascii="Times New Roman" w:hAnsi="Times New Roman" w:cs="Times New Roman"/>
          <w:sz w:val="24"/>
          <w:szCs w:val="24"/>
          <w:vertAlign w:val="superscript"/>
        </w:rPr>
        <w:t>-1</w:t>
      </w:r>
      <w:r>
        <w:rPr>
          <w:rFonts w:ascii="Times New Roman" w:hAnsi="Times New Roman" w:cs="Times New Roman"/>
          <w:sz w:val="24"/>
          <w:szCs w:val="24"/>
        </w:rPr>
        <w:t>)</w:t>
      </w:r>
      <w:r w:rsidR="00A51501">
        <w:rPr>
          <w:rFonts w:ascii="Times New Roman" w:hAnsi="Times New Roman" w:cs="Times New Roman"/>
          <w:sz w:val="24"/>
          <w:szCs w:val="24"/>
        </w:rPr>
        <w:t xml:space="preserve">, Roundup </w:t>
      </w:r>
      <w:r w:rsidRPr="00B500E9">
        <w:rPr>
          <w:rFonts w:ascii="Times New Roman" w:hAnsi="Times New Roman" w:cs="Times New Roman"/>
          <w:sz w:val="24"/>
          <w:szCs w:val="24"/>
        </w:rPr>
        <w:t>PowerMax</w:t>
      </w:r>
      <w:r w:rsidRPr="00945279">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A51501">
        <w:rPr>
          <w:rFonts w:ascii="Times New Roman" w:hAnsi="Times New Roman" w:cs="Times New Roman"/>
          <w:sz w:val="24"/>
          <w:szCs w:val="24"/>
        </w:rPr>
        <w:t xml:space="preserve">at </w:t>
      </w:r>
      <w:r>
        <w:rPr>
          <w:rFonts w:ascii="Times New Roman" w:hAnsi="Times New Roman" w:cs="Times New Roman"/>
          <w:sz w:val="24"/>
          <w:szCs w:val="24"/>
        </w:rPr>
        <w:t>32 oz/acre</w:t>
      </w:r>
      <w:r w:rsidR="00A51501">
        <w:rPr>
          <w:rFonts w:ascii="Times New Roman" w:hAnsi="Times New Roman" w:cs="Times New Roman"/>
          <w:sz w:val="24"/>
          <w:szCs w:val="24"/>
        </w:rPr>
        <w:t xml:space="preserve"> (</w:t>
      </w:r>
      <w:r>
        <w:rPr>
          <w:rFonts w:ascii="Times New Roman" w:hAnsi="Times New Roman" w:cs="Times New Roman"/>
          <w:sz w:val="24"/>
          <w:szCs w:val="24"/>
        </w:rPr>
        <w:t>2.34 L ha</w:t>
      </w:r>
      <w:r w:rsidRPr="007E2F43">
        <w:rPr>
          <w:rFonts w:ascii="Times New Roman" w:hAnsi="Times New Roman" w:cs="Times New Roman"/>
          <w:sz w:val="24"/>
          <w:szCs w:val="24"/>
          <w:vertAlign w:val="superscript"/>
        </w:rPr>
        <w:t>-1</w:t>
      </w:r>
      <w:r>
        <w:rPr>
          <w:rFonts w:ascii="Times New Roman" w:hAnsi="Times New Roman" w:cs="Times New Roman"/>
          <w:sz w:val="24"/>
          <w:szCs w:val="24"/>
        </w:rPr>
        <w:t>)</w:t>
      </w:r>
      <w:r w:rsidR="00A51501">
        <w:rPr>
          <w:rFonts w:ascii="Times New Roman" w:hAnsi="Times New Roman" w:cs="Times New Roman"/>
          <w:sz w:val="24"/>
          <w:szCs w:val="24"/>
        </w:rPr>
        <w:t xml:space="preserve">, </w:t>
      </w:r>
      <w:proofErr w:type="spellStart"/>
      <w:r w:rsidRPr="00B500E9">
        <w:rPr>
          <w:rFonts w:ascii="Times New Roman" w:hAnsi="Times New Roman" w:cs="Times New Roman"/>
          <w:sz w:val="24"/>
          <w:szCs w:val="24"/>
        </w:rPr>
        <w:t>Intact</w:t>
      </w:r>
      <w:r w:rsidRPr="00945279">
        <w:rPr>
          <w:rFonts w:ascii="Times New Roman" w:hAnsi="Times New Roman" w:cs="Times New Roman"/>
          <w:sz w:val="24"/>
          <w:szCs w:val="24"/>
          <w:vertAlign w:val="superscript"/>
        </w:rPr>
        <w:t>TM</w:t>
      </w:r>
      <w:proofErr w:type="spellEnd"/>
      <w:r>
        <w:rPr>
          <w:rFonts w:ascii="Times New Roman" w:hAnsi="Times New Roman" w:cs="Times New Roman"/>
          <w:sz w:val="24"/>
          <w:szCs w:val="24"/>
        </w:rPr>
        <w:t xml:space="preserve"> </w:t>
      </w:r>
      <w:r w:rsidR="000130D7">
        <w:rPr>
          <w:rFonts w:ascii="Times New Roman" w:hAnsi="Times New Roman" w:cs="Times New Roman"/>
          <w:sz w:val="24"/>
          <w:szCs w:val="24"/>
        </w:rPr>
        <w:t xml:space="preserve">at </w:t>
      </w:r>
      <w:r>
        <w:rPr>
          <w:rFonts w:ascii="Times New Roman" w:hAnsi="Times New Roman" w:cs="Times New Roman"/>
          <w:sz w:val="24"/>
          <w:szCs w:val="24"/>
        </w:rPr>
        <w:t>0.5% v v</w:t>
      </w:r>
      <w:r w:rsidRPr="00945279">
        <w:rPr>
          <w:rFonts w:ascii="Times New Roman" w:hAnsi="Times New Roman" w:cs="Times New Roman"/>
          <w:sz w:val="24"/>
          <w:szCs w:val="24"/>
          <w:vertAlign w:val="superscript"/>
        </w:rPr>
        <w:t>-1</w:t>
      </w:r>
      <w:r w:rsidR="004D7492">
        <w:rPr>
          <w:rFonts w:ascii="Times New Roman" w:hAnsi="Times New Roman" w:cs="Times New Roman"/>
          <w:sz w:val="24"/>
          <w:szCs w:val="24"/>
        </w:rPr>
        <w:t xml:space="preserve"> and </w:t>
      </w:r>
      <w:r w:rsidR="00E02E6F">
        <w:rPr>
          <w:rFonts w:ascii="Times New Roman" w:hAnsi="Times New Roman" w:cs="Times New Roman"/>
          <w:sz w:val="24"/>
          <w:szCs w:val="24"/>
        </w:rPr>
        <w:t>MON 51817 at 1.0% v v</w:t>
      </w:r>
      <w:r w:rsidR="00E02E6F" w:rsidRPr="00945279">
        <w:rPr>
          <w:rFonts w:ascii="Times New Roman" w:hAnsi="Times New Roman" w:cs="Times New Roman"/>
          <w:sz w:val="24"/>
          <w:szCs w:val="24"/>
          <w:vertAlign w:val="superscript"/>
        </w:rPr>
        <w:t>-1</w:t>
      </w:r>
      <w:r w:rsidR="000130D7">
        <w:rPr>
          <w:rFonts w:ascii="Times New Roman" w:hAnsi="Times New Roman" w:cs="Times New Roman"/>
          <w:sz w:val="24"/>
          <w:szCs w:val="24"/>
        </w:rPr>
        <w:t xml:space="preserve">. </w:t>
      </w:r>
      <w:r w:rsidR="004D7492">
        <w:rPr>
          <w:rFonts w:ascii="Times New Roman" w:hAnsi="Times New Roman" w:cs="Times New Roman"/>
          <w:sz w:val="24"/>
          <w:szCs w:val="24"/>
        </w:rPr>
        <w:t>T</w:t>
      </w:r>
      <w:r w:rsidR="000130D7">
        <w:rPr>
          <w:rFonts w:ascii="Times New Roman" w:hAnsi="Times New Roman" w:cs="Times New Roman"/>
          <w:sz w:val="24"/>
          <w:szCs w:val="24"/>
        </w:rPr>
        <w:t xml:space="preserve">he treatment will be applied to </w:t>
      </w:r>
      <w:r w:rsidR="00B075C2">
        <w:rPr>
          <w:rFonts w:ascii="Times New Roman" w:hAnsi="Times New Roman" w:cs="Times New Roman"/>
          <w:sz w:val="24"/>
          <w:szCs w:val="24"/>
        </w:rPr>
        <w:t>DT</w:t>
      </w:r>
      <w:r w:rsidR="004D7492">
        <w:rPr>
          <w:rFonts w:ascii="Times New Roman" w:hAnsi="Times New Roman" w:cs="Times New Roman"/>
          <w:sz w:val="24"/>
          <w:szCs w:val="24"/>
        </w:rPr>
        <w:t xml:space="preserve"> soybeans at V3-V5</w:t>
      </w:r>
      <w:r w:rsidR="00210535">
        <w:rPr>
          <w:rFonts w:ascii="Times New Roman" w:hAnsi="Times New Roman" w:cs="Times New Roman"/>
          <w:sz w:val="24"/>
          <w:szCs w:val="24"/>
        </w:rPr>
        <w:t xml:space="preserve"> growth stage. The</w:t>
      </w:r>
      <w:r w:rsidRPr="00B500E9">
        <w:rPr>
          <w:rFonts w:ascii="Times New Roman" w:hAnsi="Times New Roman" w:cs="Times New Roman"/>
          <w:sz w:val="24"/>
          <w:szCs w:val="24"/>
        </w:rPr>
        <w:t xml:space="preserve"> application volume </w:t>
      </w:r>
      <w:r w:rsidR="00210535">
        <w:rPr>
          <w:rFonts w:ascii="Times New Roman" w:hAnsi="Times New Roman" w:cs="Times New Roman"/>
          <w:sz w:val="24"/>
          <w:szCs w:val="24"/>
        </w:rPr>
        <w:t xml:space="preserve">will be </w:t>
      </w:r>
      <w:r w:rsidRPr="00B500E9">
        <w:rPr>
          <w:rFonts w:ascii="Times New Roman" w:hAnsi="Times New Roman" w:cs="Times New Roman"/>
          <w:sz w:val="24"/>
          <w:szCs w:val="24"/>
        </w:rPr>
        <w:t>15 GPA</w:t>
      </w:r>
      <w:r>
        <w:rPr>
          <w:rFonts w:ascii="Times New Roman" w:hAnsi="Times New Roman" w:cs="Times New Roman"/>
          <w:sz w:val="24"/>
          <w:szCs w:val="24"/>
        </w:rPr>
        <w:t xml:space="preserve"> (140 L ha</w:t>
      </w:r>
      <w:r w:rsidRPr="007E2F43">
        <w:rPr>
          <w:rFonts w:ascii="Times New Roman" w:hAnsi="Times New Roman" w:cs="Times New Roman"/>
          <w:sz w:val="24"/>
          <w:szCs w:val="24"/>
          <w:vertAlign w:val="superscript"/>
        </w:rPr>
        <w:t>-1</w:t>
      </w:r>
      <w:r>
        <w:rPr>
          <w:rFonts w:ascii="Times New Roman" w:hAnsi="Times New Roman" w:cs="Times New Roman"/>
          <w:sz w:val="24"/>
          <w:szCs w:val="24"/>
        </w:rPr>
        <w:t>)</w:t>
      </w:r>
      <w:r w:rsidRPr="00B500E9">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0130D7">
        <w:rPr>
          <w:rFonts w:ascii="Times New Roman" w:hAnsi="Times New Roman" w:cs="Times New Roman"/>
          <w:sz w:val="24"/>
          <w:szCs w:val="24"/>
        </w:rPr>
        <w:t>TTI11004</w:t>
      </w:r>
      <w:r w:rsidR="000130D7">
        <w:rPr>
          <w:rFonts w:ascii="Times New Roman" w:hAnsi="Times New Roman" w:cs="Times New Roman"/>
          <w:sz w:val="24"/>
          <w:szCs w:val="24"/>
        </w:rPr>
        <w:t xml:space="preserve"> </w:t>
      </w:r>
      <w:r w:rsidRPr="00B500E9">
        <w:rPr>
          <w:rFonts w:ascii="Times New Roman" w:hAnsi="Times New Roman" w:cs="Times New Roman"/>
          <w:sz w:val="24"/>
          <w:szCs w:val="24"/>
        </w:rPr>
        <w:t>nozzle</w:t>
      </w:r>
      <w:r>
        <w:rPr>
          <w:rFonts w:ascii="Times New Roman" w:hAnsi="Times New Roman" w:cs="Times New Roman"/>
          <w:sz w:val="24"/>
          <w:szCs w:val="24"/>
        </w:rPr>
        <w:t>s</w:t>
      </w:r>
      <w:r w:rsidRPr="00B500E9">
        <w:rPr>
          <w:rFonts w:ascii="Times New Roman" w:hAnsi="Times New Roman" w:cs="Times New Roman"/>
          <w:sz w:val="24"/>
          <w:szCs w:val="24"/>
        </w:rPr>
        <w:t xml:space="preserve"> at </w:t>
      </w:r>
      <w:r w:rsidR="000130D7">
        <w:rPr>
          <w:rFonts w:ascii="Times New Roman" w:hAnsi="Times New Roman" w:cs="Times New Roman"/>
          <w:sz w:val="24"/>
          <w:szCs w:val="24"/>
        </w:rPr>
        <w:t>5</w:t>
      </w:r>
      <w:r w:rsidRPr="00B500E9">
        <w:rPr>
          <w:rFonts w:ascii="Times New Roman" w:hAnsi="Times New Roman" w:cs="Times New Roman"/>
          <w:sz w:val="24"/>
          <w:szCs w:val="24"/>
        </w:rPr>
        <w:t xml:space="preserve">0 </w:t>
      </w:r>
      <w:r>
        <w:rPr>
          <w:rFonts w:ascii="Times New Roman" w:hAnsi="Times New Roman" w:cs="Times New Roman"/>
          <w:sz w:val="24"/>
          <w:szCs w:val="24"/>
        </w:rPr>
        <w:t xml:space="preserve">PSI pressure. </w:t>
      </w:r>
      <w:r w:rsidRPr="00B500E9">
        <w:rPr>
          <w:rFonts w:ascii="Times New Roman" w:hAnsi="Times New Roman" w:cs="Times New Roman"/>
          <w:sz w:val="24"/>
          <w:szCs w:val="24"/>
        </w:rPr>
        <w:t xml:space="preserve">Applications </w:t>
      </w:r>
      <w:r w:rsidR="00D70BA9">
        <w:rPr>
          <w:rFonts w:ascii="Times New Roman" w:hAnsi="Times New Roman" w:cs="Times New Roman"/>
          <w:sz w:val="24"/>
          <w:szCs w:val="24"/>
        </w:rPr>
        <w:t xml:space="preserve">should </w:t>
      </w:r>
      <w:r>
        <w:rPr>
          <w:rFonts w:ascii="Times New Roman" w:hAnsi="Times New Roman" w:cs="Times New Roman"/>
          <w:sz w:val="24"/>
          <w:szCs w:val="24"/>
        </w:rPr>
        <w:t xml:space="preserve">be </w:t>
      </w:r>
      <w:r w:rsidRPr="00B500E9">
        <w:rPr>
          <w:rFonts w:ascii="Times New Roman" w:hAnsi="Times New Roman" w:cs="Times New Roman"/>
          <w:sz w:val="24"/>
          <w:szCs w:val="24"/>
        </w:rPr>
        <w:t xml:space="preserve">made between </w:t>
      </w:r>
      <w:r>
        <w:rPr>
          <w:rFonts w:ascii="Times New Roman" w:hAnsi="Times New Roman" w:cs="Times New Roman"/>
          <w:sz w:val="24"/>
          <w:szCs w:val="24"/>
        </w:rPr>
        <w:t xml:space="preserve">9:00 am and </w:t>
      </w:r>
      <w:r w:rsidRPr="00B500E9">
        <w:rPr>
          <w:rFonts w:ascii="Times New Roman" w:hAnsi="Times New Roman" w:cs="Times New Roman"/>
          <w:sz w:val="24"/>
          <w:szCs w:val="24"/>
        </w:rPr>
        <w:t xml:space="preserve">2:00 pm </w:t>
      </w:r>
      <w:r>
        <w:rPr>
          <w:rFonts w:ascii="Times New Roman" w:hAnsi="Times New Roman" w:cs="Times New Roman"/>
          <w:sz w:val="24"/>
          <w:szCs w:val="24"/>
        </w:rPr>
        <w:t>at wind speeds ranging from 3 and 10 mph (1.3 and 4.5 m s</w:t>
      </w:r>
      <w:r w:rsidRPr="007E2F43">
        <w:rPr>
          <w:rFonts w:ascii="Times New Roman" w:hAnsi="Times New Roman" w:cs="Times New Roman"/>
          <w:sz w:val="24"/>
          <w:szCs w:val="24"/>
          <w:vertAlign w:val="superscript"/>
        </w:rPr>
        <w:t>-1</w:t>
      </w:r>
      <w:r>
        <w:rPr>
          <w:rFonts w:ascii="Times New Roman" w:hAnsi="Times New Roman" w:cs="Times New Roman"/>
          <w:sz w:val="24"/>
          <w:szCs w:val="24"/>
        </w:rPr>
        <w:t>)</w:t>
      </w:r>
      <w:r w:rsidRPr="00B500E9">
        <w:rPr>
          <w:rFonts w:ascii="Times New Roman" w:hAnsi="Times New Roman" w:cs="Times New Roman"/>
          <w:sz w:val="24"/>
          <w:szCs w:val="24"/>
        </w:rPr>
        <w:t>.</w:t>
      </w:r>
      <w:r w:rsidR="00285F22">
        <w:rPr>
          <w:rFonts w:ascii="Times New Roman" w:hAnsi="Times New Roman" w:cs="Times New Roman"/>
          <w:sz w:val="24"/>
          <w:szCs w:val="24"/>
        </w:rPr>
        <w:t xml:space="preserve"> During the application, t</w:t>
      </w:r>
      <w:r w:rsidR="00285F22" w:rsidRPr="00B500E9">
        <w:rPr>
          <w:rFonts w:ascii="Times New Roman" w:hAnsi="Times New Roman" w:cs="Times New Roman"/>
          <w:sz w:val="24"/>
          <w:szCs w:val="24"/>
        </w:rPr>
        <w:t xml:space="preserve">he sprayer will be turned around inside of </w:t>
      </w:r>
      <w:r w:rsidR="00285F22">
        <w:rPr>
          <w:rFonts w:ascii="Times New Roman" w:hAnsi="Times New Roman" w:cs="Times New Roman"/>
          <w:sz w:val="24"/>
          <w:szCs w:val="24"/>
        </w:rPr>
        <w:t>sprayed area to avoid injuries on non-DT soybeans.</w:t>
      </w:r>
    </w:p>
    <w:p w14:paraId="5E4BEFA4" w14:textId="7D53269A" w:rsidR="00D6129C" w:rsidRDefault="005C7920"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Two samples of the source water used for tank mixing should be taken</w:t>
      </w:r>
      <w:r w:rsidR="00F73D56">
        <w:rPr>
          <w:rFonts w:ascii="Times New Roman" w:hAnsi="Times New Roman" w:cs="Times New Roman"/>
          <w:sz w:val="24"/>
          <w:szCs w:val="24"/>
        </w:rPr>
        <w:t xml:space="preserve"> for pH analysis</w:t>
      </w:r>
      <w:r>
        <w:rPr>
          <w:rFonts w:ascii="Times New Roman" w:hAnsi="Times New Roman" w:cs="Times New Roman"/>
          <w:sz w:val="24"/>
          <w:szCs w:val="24"/>
        </w:rPr>
        <w:t xml:space="preserve">. </w:t>
      </w:r>
      <w:r w:rsidR="001E175B">
        <w:rPr>
          <w:rFonts w:ascii="Times New Roman" w:hAnsi="Times New Roman" w:cs="Times New Roman"/>
          <w:sz w:val="24"/>
          <w:szCs w:val="24"/>
        </w:rPr>
        <w:t>Additionally, a</w:t>
      </w:r>
      <w:r w:rsidR="00D6129C" w:rsidRPr="00B500E9">
        <w:rPr>
          <w:rFonts w:ascii="Times New Roman" w:hAnsi="Times New Roman" w:cs="Times New Roman"/>
          <w:sz w:val="24"/>
          <w:szCs w:val="24"/>
        </w:rPr>
        <w:t xml:space="preserve">t least two tank samples will be taken at the </w:t>
      </w:r>
      <w:r w:rsidR="0059582F">
        <w:rPr>
          <w:rFonts w:ascii="Times New Roman" w:hAnsi="Times New Roman" w:cs="Times New Roman"/>
          <w:sz w:val="24"/>
          <w:szCs w:val="24"/>
        </w:rPr>
        <w:t xml:space="preserve">beginning and </w:t>
      </w:r>
      <w:r w:rsidR="00D6129C" w:rsidRPr="00B500E9">
        <w:rPr>
          <w:rFonts w:ascii="Times New Roman" w:hAnsi="Times New Roman" w:cs="Times New Roman"/>
          <w:sz w:val="24"/>
          <w:szCs w:val="24"/>
        </w:rPr>
        <w:t xml:space="preserve">end of the application in appropriately labeled bottles. The person who </w:t>
      </w:r>
      <w:r w:rsidR="00D6129C">
        <w:rPr>
          <w:rFonts w:ascii="Times New Roman" w:hAnsi="Times New Roman" w:cs="Times New Roman"/>
          <w:sz w:val="24"/>
          <w:szCs w:val="24"/>
        </w:rPr>
        <w:t xml:space="preserve">mixes the solution and </w:t>
      </w:r>
      <w:r w:rsidR="00D6129C" w:rsidRPr="00B500E9">
        <w:rPr>
          <w:rFonts w:ascii="Times New Roman" w:hAnsi="Times New Roman" w:cs="Times New Roman"/>
          <w:sz w:val="24"/>
          <w:szCs w:val="24"/>
        </w:rPr>
        <w:t>collects these samples will be classified as part of the contaminated crew and will not be allowed</w:t>
      </w:r>
      <w:r w:rsidR="00D6129C">
        <w:rPr>
          <w:rFonts w:ascii="Times New Roman" w:hAnsi="Times New Roman" w:cs="Times New Roman"/>
          <w:sz w:val="24"/>
          <w:szCs w:val="24"/>
        </w:rPr>
        <w:t xml:space="preserve"> to collect any other samples. </w:t>
      </w:r>
      <w:r w:rsidR="00D6129C" w:rsidRPr="00B500E9">
        <w:rPr>
          <w:rFonts w:ascii="Times New Roman" w:hAnsi="Times New Roman" w:cs="Times New Roman"/>
          <w:sz w:val="24"/>
          <w:szCs w:val="24"/>
        </w:rPr>
        <w:t xml:space="preserve">Tank samples should be stored in a dark and cool place, isolated from any </w:t>
      </w:r>
      <w:r w:rsidR="00A90A2E">
        <w:rPr>
          <w:rFonts w:ascii="Times New Roman" w:hAnsi="Times New Roman" w:cs="Times New Roman"/>
          <w:sz w:val="24"/>
          <w:szCs w:val="24"/>
        </w:rPr>
        <w:t xml:space="preserve">other trial </w:t>
      </w:r>
      <w:r w:rsidR="00D6129C" w:rsidRPr="00B500E9">
        <w:rPr>
          <w:rFonts w:ascii="Times New Roman" w:hAnsi="Times New Roman" w:cs="Times New Roman"/>
          <w:sz w:val="24"/>
          <w:szCs w:val="24"/>
        </w:rPr>
        <w:t xml:space="preserve">samples and sent to </w:t>
      </w:r>
      <w:r w:rsidR="00D6129C" w:rsidRPr="000130D7">
        <w:rPr>
          <w:rFonts w:ascii="Times New Roman" w:hAnsi="Times New Roman" w:cs="Times New Roman"/>
          <w:sz w:val="24"/>
          <w:szCs w:val="24"/>
        </w:rPr>
        <w:t>Bayer Laboratories</w:t>
      </w:r>
      <w:r w:rsidR="005819E5" w:rsidRPr="000130D7">
        <w:rPr>
          <w:rFonts w:ascii="Times New Roman" w:hAnsi="Times New Roman" w:cs="Times New Roman"/>
          <w:sz w:val="24"/>
          <w:szCs w:val="24"/>
        </w:rPr>
        <w:t xml:space="preserve"> in St. Louis, MO for </w:t>
      </w:r>
      <w:r w:rsidR="00F459C9">
        <w:rPr>
          <w:rFonts w:ascii="Times New Roman" w:hAnsi="Times New Roman" w:cs="Times New Roman"/>
          <w:sz w:val="24"/>
          <w:szCs w:val="24"/>
        </w:rPr>
        <w:t xml:space="preserve">pH </w:t>
      </w:r>
      <w:r w:rsidR="005819E5" w:rsidRPr="000130D7">
        <w:rPr>
          <w:rFonts w:ascii="Times New Roman" w:hAnsi="Times New Roman" w:cs="Times New Roman"/>
          <w:sz w:val="24"/>
          <w:szCs w:val="24"/>
        </w:rPr>
        <w:t>analysis</w:t>
      </w:r>
      <w:r w:rsidR="00F459C9">
        <w:rPr>
          <w:rFonts w:ascii="Times New Roman" w:hAnsi="Times New Roman" w:cs="Times New Roman"/>
          <w:sz w:val="24"/>
          <w:szCs w:val="24"/>
        </w:rPr>
        <w:t xml:space="preserve"> and herbicide concentration</w:t>
      </w:r>
      <w:r w:rsidR="005819E5" w:rsidRPr="000130D7">
        <w:rPr>
          <w:rFonts w:ascii="Times New Roman" w:hAnsi="Times New Roman" w:cs="Times New Roman"/>
          <w:sz w:val="24"/>
          <w:szCs w:val="24"/>
        </w:rPr>
        <w:t>.</w:t>
      </w:r>
      <w:r w:rsidR="00F459C9">
        <w:rPr>
          <w:rFonts w:ascii="Times New Roman" w:hAnsi="Times New Roman" w:cs="Times New Roman"/>
          <w:sz w:val="24"/>
          <w:szCs w:val="24"/>
        </w:rPr>
        <w:t xml:space="preserve"> Please ship the samples to:</w:t>
      </w:r>
    </w:p>
    <w:p w14:paraId="4C1B6A81" w14:textId="3211E70C" w:rsidR="00F459C9" w:rsidRDefault="00F459C9"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Bayer Crop Science – Attn Mathew </w:t>
      </w:r>
      <w:proofErr w:type="spellStart"/>
      <w:r>
        <w:rPr>
          <w:rFonts w:ascii="Times New Roman" w:hAnsi="Times New Roman" w:cs="Times New Roman"/>
          <w:sz w:val="24"/>
          <w:szCs w:val="24"/>
        </w:rPr>
        <w:t>Juergens</w:t>
      </w:r>
      <w:proofErr w:type="spellEnd"/>
      <w:r>
        <w:rPr>
          <w:rFonts w:ascii="Times New Roman" w:hAnsi="Times New Roman" w:cs="Times New Roman"/>
          <w:sz w:val="24"/>
          <w:szCs w:val="24"/>
        </w:rPr>
        <w:t xml:space="preserve"> </w:t>
      </w:r>
    </w:p>
    <w:p w14:paraId="5B4E24DA" w14:textId="5C1CE229" w:rsidR="00F459C9" w:rsidRDefault="00F459C9"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AA5921-A</w:t>
      </w:r>
    </w:p>
    <w:p w14:paraId="5B1D2000" w14:textId="30921A44" w:rsidR="00F459C9" w:rsidRDefault="00F459C9"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700 Chesterfield Parkway</w:t>
      </w:r>
      <w:r w:rsidR="009B7F2B">
        <w:rPr>
          <w:rFonts w:ascii="Times New Roman" w:hAnsi="Times New Roman" w:cs="Times New Roman"/>
          <w:sz w:val="24"/>
          <w:szCs w:val="24"/>
        </w:rPr>
        <w:t xml:space="preserve"> West</w:t>
      </w:r>
    </w:p>
    <w:p w14:paraId="43E6810D" w14:textId="505614A7" w:rsidR="00F459C9" w:rsidRDefault="00F459C9"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Chesterfield, MO 63017</w:t>
      </w:r>
    </w:p>
    <w:p w14:paraId="11633C30" w14:textId="77777777" w:rsidR="00C3384B" w:rsidRDefault="00C3384B" w:rsidP="00D6129C">
      <w:pPr>
        <w:spacing w:after="0" w:line="360" w:lineRule="auto"/>
        <w:ind w:firstLine="720"/>
        <w:jc w:val="both"/>
        <w:rPr>
          <w:rFonts w:ascii="Times New Roman" w:hAnsi="Times New Roman" w:cs="Times New Roman"/>
          <w:sz w:val="24"/>
          <w:szCs w:val="24"/>
        </w:rPr>
      </w:pPr>
    </w:p>
    <w:p w14:paraId="71F7AEDB" w14:textId="77777777" w:rsidR="00D6129C" w:rsidRPr="00D6129C" w:rsidRDefault="000A551B" w:rsidP="00000EFB">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2.2 </w:t>
      </w:r>
      <w:r w:rsidR="00D6129C" w:rsidRPr="00D6129C">
        <w:rPr>
          <w:rFonts w:ascii="Times New Roman" w:hAnsi="Times New Roman" w:cs="Times New Roman"/>
          <w:i/>
          <w:sz w:val="24"/>
          <w:szCs w:val="24"/>
        </w:rPr>
        <w:t xml:space="preserve">Weather </w:t>
      </w:r>
      <w:r>
        <w:rPr>
          <w:rFonts w:ascii="Times New Roman" w:hAnsi="Times New Roman" w:cs="Times New Roman"/>
          <w:i/>
          <w:sz w:val="24"/>
          <w:szCs w:val="24"/>
        </w:rPr>
        <w:t>s</w:t>
      </w:r>
      <w:r w:rsidR="00D6129C" w:rsidRPr="00D6129C">
        <w:rPr>
          <w:rFonts w:ascii="Times New Roman" w:hAnsi="Times New Roman" w:cs="Times New Roman"/>
          <w:i/>
          <w:sz w:val="24"/>
          <w:szCs w:val="24"/>
        </w:rPr>
        <w:t>tation</w:t>
      </w:r>
    </w:p>
    <w:p w14:paraId="45FBF687" w14:textId="1936300F" w:rsidR="00D6129C" w:rsidRPr="00B500E9" w:rsidRDefault="00D6129C" w:rsidP="00D6129C">
      <w:pPr>
        <w:spacing w:after="0" w:line="360" w:lineRule="auto"/>
        <w:ind w:firstLine="720"/>
        <w:jc w:val="both"/>
        <w:rPr>
          <w:rFonts w:ascii="Times New Roman" w:hAnsi="Times New Roman" w:cs="Times New Roman"/>
          <w:sz w:val="24"/>
          <w:szCs w:val="24"/>
        </w:rPr>
      </w:pPr>
      <w:r w:rsidRPr="00B500E9">
        <w:rPr>
          <w:rFonts w:ascii="Times New Roman" w:hAnsi="Times New Roman" w:cs="Times New Roman"/>
          <w:sz w:val="24"/>
          <w:szCs w:val="24"/>
        </w:rPr>
        <w:t xml:space="preserve">A weather station will be </w:t>
      </w:r>
      <w:r>
        <w:rPr>
          <w:rFonts w:ascii="Times New Roman" w:hAnsi="Times New Roman" w:cs="Times New Roman"/>
          <w:sz w:val="24"/>
          <w:szCs w:val="24"/>
        </w:rPr>
        <w:t xml:space="preserve">positioned </w:t>
      </w:r>
      <w:r w:rsidR="00594801">
        <w:rPr>
          <w:rFonts w:ascii="Times New Roman" w:hAnsi="Times New Roman" w:cs="Times New Roman"/>
          <w:sz w:val="24"/>
          <w:szCs w:val="24"/>
        </w:rPr>
        <w:t xml:space="preserve">close to the </w:t>
      </w:r>
      <w:r w:rsidR="00C23380">
        <w:rPr>
          <w:rFonts w:ascii="Times New Roman" w:hAnsi="Times New Roman" w:cs="Times New Roman"/>
          <w:sz w:val="24"/>
          <w:szCs w:val="24"/>
        </w:rPr>
        <w:t>upwind edge</w:t>
      </w:r>
      <w:r w:rsidR="0004640F">
        <w:rPr>
          <w:rFonts w:ascii="Times New Roman" w:hAnsi="Times New Roman" w:cs="Times New Roman"/>
          <w:sz w:val="24"/>
          <w:szCs w:val="24"/>
        </w:rPr>
        <w:t xml:space="preserve"> (at the time of application)</w:t>
      </w:r>
      <w:r w:rsidR="00C23380">
        <w:rPr>
          <w:rFonts w:ascii="Times New Roman" w:hAnsi="Times New Roman" w:cs="Times New Roman"/>
          <w:sz w:val="24"/>
          <w:szCs w:val="24"/>
        </w:rPr>
        <w:t xml:space="preserve"> of the </w:t>
      </w:r>
      <w:r w:rsidR="00594801">
        <w:rPr>
          <w:rFonts w:ascii="Times New Roman" w:hAnsi="Times New Roman" w:cs="Times New Roman"/>
          <w:sz w:val="24"/>
          <w:szCs w:val="24"/>
        </w:rPr>
        <w:t xml:space="preserve">sprayed area. </w:t>
      </w:r>
      <w:r w:rsidRPr="00B500E9">
        <w:rPr>
          <w:rFonts w:ascii="Times New Roman" w:hAnsi="Times New Roman" w:cs="Times New Roman"/>
          <w:sz w:val="24"/>
          <w:szCs w:val="24"/>
        </w:rPr>
        <w:t xml:space="preserve">The station </w:t>
      </w:r>
      <w:r w:rsidR="00594801">
        <w:rPr>
          <w:rFonts w:ascii="Times New Roman" w:hAnsi="Times New Roman" w:cs="Times New Roman"/>
          <w:sz w:val="24"/>
          <w:szCs w:val="24"/>
        </w:rPr>
        <w:t>will have</w:t>
      </w:r>
      <w:r w:rsidRPr="00B500E9">
        <w:rPr>
          <w:rFonts w:ascii="Times New Roman" w:hAnsi="Times New Roman" w:cs="Times New Roman"/>
          <w:sz w:val="24"/>
          <w:szCs w:val="24"/>
        </w:rPr>
        <w:t xml:space="preserve"> a data logger capable of recording measurements of each sensor </w:t>
      </w:r>
      <w:r w:rsidRPr="00594801">
        <w:rPr>
          <w:rFonts w:ascii="Times New Roman" w:hAnsi="Times New Roman" w:cs="Times New Roman"/>
          <w:sz w:val="24"/>
          <w:szCs w:val="24"/>
          <w:u w:val="single"/>
        </w:rPr>
        <w:t>every minute</w:t>
      </w:r>
      <w:r w:rsidRPr="00B500E9">
        <w:rPr>
          <w:rFonts w:ascii="Times New Roman" w:hAnsi="Times New Roman" w:cs="Times New Roman"/>
          <w:sz w:val="24"/>
          <w:szCs w:val="24"/>
        </w:rPr>
        <w:t xml:space="preserve"> for the duration of the trial</w:t>
      </w:r>
      <w:r w:rsidR="00594801">
        <w:rPr>
          <w:rFonts w:ascii="Times New Roman" w:hAnsi="Times New Roman" w:cs="Times New Roman"/>
          <w:sz w:val="24"/>
          <w:szCs w:val="24"/>
        </w:rPr>
        <w:t>, including the application time</w:t>
      </w:r>
      <w:r w:rsidRPr="00B500E9">
        <w:rPr>
          <w:rFonts w:ascii="Times New Roman" w:hAnsi="Times New Roman" w:cs="Times New Roman"/>
          <w:sz w:val="24"/>
          <w:szCs w:val="24"/>
        </w:rPr>
        <w:t>.</w:t>
      </w:r>
      <w:r w:rsidR="00C94758">
        <w:rPr>
          <w:rFonts w:ascii="Times New Roman" w:hAnsi="Times New Roman" w:cs="Times New Roman"/>
          <w:sz w:val="24"/>
          <w:szCs w:val="24"/>
        </w:rPr>
        <w:t xml:space="preserve"> Try</w:t>
      </w:r>
      <w:r w:rsidR="004D7492">
        <w:rPr>
          <w:rFonts w:ascii="Times New Roman" w:hAnsi="Times New Roman" w:cs="Times New Roman"/>
          <w:sz w:val="24"/>
          <w:szCs w:val="24"/>
        </w:rPr>
        <w:t xml:space="preserve"> to set up the weather station so it is </w:t>
      </w:r>
      <w:r w:rsidR="00447966">
        <w:rPr>
          <w:rFonts w:ascii="Times New Roman" w:hAnsi="Times New Roman" w:cs="Times New Roman"/>
          <w:sz w:val="24"/>
          <w:szCs w:val="24"/>
        </w:rPr>
        <w:t>collecting dat</w:t>
      </w:r>
      <w:r w:rsidR="003732D7">
        <w:rPr>
          <w:rFonts w:ascii="Times New Roman" w:hAnsi="Times New Roman" w:cs="Times New Roman"/>
          <w:sz w:val="24"/>
          <w:szCs w:val="24"/>
        </w:rPr>
        <w:t>a each second but reporting one</w:t>
      </w:r>
      <w:r w:rsidR="001E6E55">
        <w:rPr>
          <w:rFonts w:ascii="Times New Roman" w:hAnsi="Times New Roman" w:cs="Times New Roman"/>
          <w:sz w:val="24"/>
          <w:szCs w:val="24"/>
        </w:rPr>
        <w:t>-</w:t>
      </w:r>
      <w:r w:rsidR="003732D7">
        <w:rPr>
          <w:rFonts w:ascii="Times New Roman" w:hAnsi="Times New Roman" w:cs="Times New Roman"/>
          <w:sz w:val="24"/>
          <w:szCs w:val="24"/>
        </w:rPr>
        <w:t xml:space="preserve">minute averages. </w:t>
      </w:r>
      <w:r w:rsidR="00594801">
        <w:rPr>
          <w:rFonts w:ascii="Times New Roman" w:hAnsi="Times New Roman" w:cs="Times New Roman"/>
          <w:sz w:val="24"/>
          <w:szCs w:val="24"/>
        </w:rPr>
        <w:t xml:space="preserve">Sensors will be </w:t>
      </w:r>
      <w:r w:rsidRPr="00B500E9">
        <w:rPr>
          <w:rFonts w:ascii="Times New Roman" w:hAnsi="Times New Roman" w:cs="Times New Roman"/>
          <w:sz w:val="24"/>
          <w:szCs w:val="24"/>
        </w:rPr>
        <w:t xml:space="preserve">mounted on a mast at approximately </w:t>
      </w:r>
      <w:r w:rsidR="00594801">
        <w:rPr>
          <w:rFonts w:ascii="Times New Roman" w:hAnsi="Times New Roman" w:cs="Times New Roman"/>
          <w:sz w:val="24"/>
          <w:szCs w:val="24"/>
        </w:rPr>
        <w:t xml:space="preserve">0.33, 0.55, 0.90, and 1.50 m (13, 22, 35, and 59”) above canopy height. </w:t>
      </w:r>
      <w:r w:rsidRPr="00B500E9">
        <w:rPr>
          <w:rFonts w:ascii="Times New Roman" w:hAnsi="Times New Roman" w:cs="Times New Roman"/>
          <w:sz w:val="24"/>
          <w:szCs w:val="24"/>
        </w:rPr>
        <w:t xml:space="preserve">Each height </w:t>
      </w:r>
      <w:r w:rsidR="00594801">
        <w:rPr>
          <w:rFonts w:ascii="Times New Roman" w:hAnsi="Times New Roman" w:cs="Times New Roman"/>
          <w:sz w:val="24"/>
          <w:szCs w:val="24"/>
        </w:rPr>
        <w:t xml:space="preserve">will have </w:t>
      </w:r>
      <w:r w:rsidRPr="00B500E9">
        <w:rPr>
          <w:rFonts w:ascii="Times New Roman" w:hAnsi="Times New Roman" w:cs="Times New Roman"/>
          <w:sz w:val="24"/>
          <w:szCs w:val="24"/>
        </w:rPr>
        <w:t>a temperature/relative humidity sensor and a 2D Sonic Anemometer capable of detec</w:t>
      </w:r>
      <w:r w:rsidR="00594801">
        <w:rPr>
          <w:rFonts w:ascii="Times New Roman" w:hAnsi="Times New Roman" w:cs="Times New Roman"/>
          <w:sz w:val="24"/>
          <w:szCs w:val="24"/>
        </w:rPr>
        <w:t xml:space="preserve">ting wind speed and direction. </w:t>
      </w:r>
      <w:r w:rsidRPr="00B500E9">
        <w:rPr>
          <w:rFonts w:ascii="Times New Roman" w:hAnsi="Times New Roman" w:cs="Times New Roman"/>
          <w:sz w:val="24"/>
          <w:szCs w:val="24"/>
        </w:rPr>
        <w:t>Care should be taken to ensure anemometer</w:t>
      </w:r>
      <w:r w:rsidR="00594801">
        <w:rPr>
          <w:rFonts w:ascii="Times New Roman" w:hAnsi="Times New Roman" w:cs="Times New Roman"/>
          <w:sz w:val="24"/>
          <w:szCs w:val="24"/>
        </w:rPr>
        <w:t xml:space="preserve">s are accurately set to North. </w:t>
      </w:r>
      <w:r w:rsidRPr="00B500E9">
        <w:rPr>
          <w:rFonts w:ascii="Times New Roman" w:hAnsi="Times New Roman" w:cs="Times New Roman"/>
          <w:sz w:val="24"/>
          <w:szCs w:val="24"/>
        </w:rPr>
        <w:t xml:space="preserve">All sensors </w:t>
      </w:r>
      <w:r w:rsidR="00594801">
        <w:rPr>
          <w:rFonts w:ascii="Times New Roman" w:hAnsi="Times New Roman" w:cs="Times New Roman"/>
          <w:sz w:val="24"/>
          <w:szCs w:val="24"/>
        </w:rPr>
        <w:t xml:space="preserve">need to be </w:t>
      </w:r>
      <w:r w:rsidRPr="00B500E9">
        <w:rPr>
          <w:rFonts w:ascii="Times New Roman" w:hAnsi="Times New Roman" w:cs="Times New Roman"/>
          <w:sz w:val="24"/>
          <w:szCs w:val="24"/>
        </w:rPr>
        <w:t>properly programmed into the data l</w:t>
      </w:r>
      <w:r w:rsidR="00594801">
        <w:rPr>
          <w:rFonts w:ascii="Times New Roman" w:hAnsi="Times New Roman" w:cs="Times New Roman"/>
          <w:sz w:val="24"/>
          <w:szCs w:val="24"/>
        </w:rPr>
        <w:t xml:space="preserve">ogger and labeled accordingly. </w:t>
      </w:r>
      <w:r w:rsidRPr="00B500E9">
        <w:rPr>
          <w:rFonts w:ascii="Times New Roman" w:hAnsi="Times New Roman" w:cs="Times New Roman"/>
          <w:sz w:val="24"/>
          <w:szCs w:val="24"/>
        </w:rPr>
        <w:t xml:space="preserve">In addition, </w:t>
      </w:r>
      <w:r w:rsidR="00594801">
        <w:rPr>
          <w:rFonts w:ascii="Times New Roman" w:hAnsi="Times New Roman" w:cs="Times New Roman"/>
          <w:sz w:val="24"/>
          <w:szCs w:val="24"/>
        </w:rPr>
        <w:t xml:space="preserve">a rain gauge will be installed in the field to record </w:t>
      </w:r>
      <w:r w:rsidR="00594801">
        <w:rPr>
          <w:rFonts w:ascii="Times New Roman" w:hAnsi="Times New Roman" w:cs="Times New Roman"/>
          <w:sz w:val="24"/>
          <w:szCs w:val="24"/>
        </w:rPr>
        <w:lastRenderedPageBreak/>
        <w:t xml:space="preserve">precipitation during the trial. </w:t>
      </w:r>
      <w:r w:rsidRPr="00B500E9">
        <w:rPr>
          <w:rFonts w:ascii="Times New Roman" w:hAnsi="Times New Roman" w:cs="Times New Roman"/>
          <w:sz w:val="24"/>
          <w:szCs w:val="24"/>
        </w:rPr>
        <w:t xml:space="preserve">Once all collections are made, </w:t>
      </w:r>
      <w:r w:rsidR="00594801">
        <w:rPr>
          <w:rFonts w:ascii="Times New Roman" w:hAnsi="Times New Roman" w:cs="Times New Roman"/>
          <w:sz w:val="24"/>
          <w:szCs w:val="24"/>
        </w:rPr>
        <w:t xml:space="preserve">meteorological </w:t>
      </w:r>
      <w:r w:rsidRPr="00B500E9">
        <w:rPr>
          <w:rFonts w:ascii="Times New Roman" w:hAnsi="Times New Roman" w:cs="Times New Roman"/>
          <w:sz w:val="24"/>
          <w:szCs w:val="24"/>
        </w:rPr>
        <w:t>data should be exported</w:t>
      </w:r>
      <w:r w:rsidR="00594801">
        <w:rPr>
          <w:rFonts w:ascii="Times New Roman" w:hAnsi="Times New Roman" w:cs="Times New Roman"/>
          <w:sz w:val="24"/>
          <w:szCs w:val="24"/>
        </w:rPr>
        <w:t>, organized</w:t>
      </w:r>
      <w:r w:rsidR="00D00807">
        <w:rPr>
          <w:rFonts w:ascii="Times New Roman" w:hAnsi="Times New Roman" w:cs="Times New Roman"/>
          <w:sz w:val="24"/>
          <w:szCs w:val="24"/>
        </w:rPr>
        <w:t xml:space="preserve"> according to a </w:t>
      </w:r>
      <w:r w:rsidR="00D00807" w:rsidRPr="00887BC7">
        <w:rPr>
          <w:rFonts w:ascii="Times New Roman" w:hAnsi="Times New Roman" w:cs="Times New Roman"/>
          <w:sz w:val="24"/>
          <w:szCs w:val="24"/>
        </w:rPr>
        <w:t>model spreadsheet</w:t>
      </w:r>
      <w:r w:rsidR="00D00807">
        <w:rPr>
          <w:rFonts w:ascii="Times New Roman" w:hAnsi="Times New Roman" w:cs="Times New Roman"/>
          <w:sz w:val="24"/>
          <w:szCs w:val="24"/>
        </w:rPr>
        <w:t xml:space="preserve"> </w:t>
      </w:r>
      <w:r w:rsidRPr="00B500E9">
        <w:rPr>
          <w:rFonts w:ascii="Times New Roman" w:hAnsi="Times New Roman" w:cs="Times New Roman"/>
          <w:sz w:val="24"/>
          <w:szCs w:val="24"/>
        </w:rPr>
        <w:t xml:space="preserve">and sent to </w:t>
      </w:r>
      <w:r w:rsidR="00C3384B">
        <w:rPr>
          <w:rFonts w:ascii="Times New Roman" w:hAnsi="Times New Roman" w:cs="Times New Roman"/>
          <w:sz w:val="24"/>
          <w:szCs w:val="24"/>
        </w:rPr>
        <w:t>Ryan Rector at Bayer Crop Science</w:t>
      </w:r>
      <w:r w:rsidR="00594801">
        <w:rPr>
          <w:rFonts w:ascii="Times New Roman" w:hAnsi="Times New Roman" w:cs="Times New Roman"/>
          <w:sz w:val="24"/>
          <w:szCs w:val="24"/>
        </w:rPr>
        <w:t>.</w:t>
      </w:r>
    </w:p>
    <w:p w14:paraId="6E2D7354" w14:textId="77777777" w:rsidR="00B87304" w:rsidRDefault="00B87304" w:rsidP="00D6129C">
      <w:pPr>
        <w:spacing w:after="0" w:line="360" w:lineRule="auto"/>
        <w:ind w:firstLine="720"/>
        <w:jc w:val="both"/>
        <w:rPr>
          <w:rFonts w:ascii="Times New Roman" w:hAnsi="Times New Roman" w:cs="Times New Roman"/>
          <w:sz w:val="24"/>
          <w:szCs w:val="24"/>
        </w:rPr>
      </w:pPr>
    </w:p>
    <w:p w14:paraId="60AE58FF" w14:textId="77777777" w:rsidR="00866C81" w:rsidRPr="00D6129C" w:rsidRDefault="000A551B" w:rsidP="00D6129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3 </w:t>
      </w:r>
      <w:r w:rsidR="002C2982" w:rsidRPr="00D6129C">
        <w:rPr>
          <w:rFonts w:ascii="Times New Roman" w:hAnsi="Times New Roman" w:cs="Times New Roman"/>
          <w:b/>
          <w:i/>
          <w:sz w:val="24"/>
          <w:szCs w:val="24"/>
        </w:rPr>
        <w:t>P</w:t>
      </w:r>
      <w:r w:rsidR="005276D8">
        <w:rPr>
          <w:rFonts w:ascii="Times New Roman" w:hAnsi="Times New Roman" w:cs="Times New Roman"/>
          <w:b/>
          <w:i/>
          <w:sz w:val="24"/>
          <w:szCs w:val="24"/>
        </w:rPr>
        <w:t xml:space="preserve">hysical and vapor </w:t>
      </w:r>
      <w:r w:rsidR="00D6129C" w:rsidRPr="00D6129C">
        <w:rPr>
          <w:rFonts w:ascii="Times New Roman" w:hAnsi="Times New Roman" w:cs="Times New Roman"/>
          <w:b/>
          <w:i/>
          <w:sz w:val="24"/>
          <w:szCs w:val="24"/>
        </w:rPr>
        <w:t>drift evaluation</w:t>
      </w:r>
    </w:p>
    <w:p w14:paraId="1B9915AA" w14:textId="77777777" w:rsidR="00CC13AC" w:rsidRDefault="00CC13AC" w:rsidP="00D6129C">
      <w:pPr>
        <w:spacing w:after="0" w:line="360" w:lineRule="auto"/>
        <w:ind w:firstLine="720"/>
        <w:jc w:val="both"/>
        <w:rPr>
          <w:rFonts w:ascii="Times New Roman" w:hAnsi="Times New Roman" w:cs="Times New Roman"/>
          <w:sz w:val="24"/>
          <w:szCs w:val="24"/>
        </w:rPr>
      </w:pPr>
    </w:p>
    <w:p w14:paraId="5AE0EB3B" w14:textId="77777777" w:rsidR="00866C81" w:rsidRPr="00D00807" w:rsidRDefault="000A551B" w:rsidP="00D6129C">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3.1 </w:t>
      </w:r>
      <w:r w:rsidR="00794099">
        <w:rPr>
          <w:rFonts w:ascii="Times New Roman" w:hAnsi="Times New Roman" w:cs="Times New Roman"/>
          <w:i/>
          <w:sz w:val="24"/>
          <w:szCs w:val="24"/>
        </w:rPr>
        <w:t>Deposition</w:t>
      </w:r>
      <w:r w:rsidR="00866C81" w:rsidRPr="00D00807">
        <w:rPr>
          <w:rFonts w:ascii="Times New Roman" w:hAnsi="Times New Roman" w:cs="Times New Roman"/>
          <w:i/>
          <w:sz w:val="24"/>
          <w:szCs w:val="24"/>
        </w:rPr>
        <w:t xml:space="preserve"> </w:t>
      </w:r>
      <w:r w:rsidR="00794099">
        <w:rPr>
          <w:rFonts w:ascii="Times New Roman" w:hAnsi="Times New Roman" w:cs="Times New Roman"/>
          <w:i/>
          <w:sz w:val="24"/>
          <w:szCs w:val="24"/>
        </w:rPr>
        <w:t>Collectors</w:t>
      </w:r>
      <w:r w:rsidR="005276D8">
        <w:rPr>
          <w:rFonts w:ascii="Times New Roman" w:hAnsi="Times New Roman" w:cs="Times New Roman"/>
          <w:i/>
          <w:sz w:val="24"/>
          <w:szCs w:val="24"/>
        </w:rPr>
        <w:t xml:space="preserve"> (physical drift)</w:t>
      </w:r>
    </w:p>
    <w:p w14:paraId="01AD136C" w14:textId="56930E66" w:rsidR="002B183C" w:rsidRDefault="00000EFB"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Filter papers (</w:t>
      </w:r>
      <w:r w:rsidR="006D12FF" w:rsidRPr="00B500E9">
        <w:rPr>
          <w:rFonts w:ascii="Times New Roman" w:hAnsi="Times New Roman" w:cs="Times New Roman"/>
          <w:sz w:val="24"/>
          <w:szCs w:val="24"/>
        </w:rPr>
        <w:t>Whatman Filter Paper #</w:t>
      </w:r>
      <w:r w:rsidR="002A600A">
        <w:rPr>
          <w:rFonts w:ascii="Times New Roman" w:hAnsi="Times New Roman" w:cs="Times New Roman"/>
          <w:sz w:val="24"/>
          <w:szCs w:val="24"/>
        </w:rPr>
        <w:t>1</w:t>
      </w:r>
      <w:r>
        <w:rPr>
          <w:rFonts w:ascii="Times New Roman" w:hAnsi="Times New Roman" w:cs="Times New Roman"/>
          <w:sz w:val="24"/>
          <w:szCs w:val="24"/>
        </w:rPr>
        <w:t>) with 1</w:t>
      </w:r>
      <w:r w:rsidR="009F701A">
        <w:rPr>
          <w:rFonts w:ascii="Times New Roman" w:hAnsi="Times New Roman" w:cs="Times New Roman"/>
          <w:sz w:val="24"/>
          <w:szCs w:val="24"/>
        </w:rPr>
        <w:t>5</w:t>
      </w:r>
      <w:r w:rsidR="00887BC7">
        <w:rPr>
          <w:rFonts w:ascii="Times New Roman" w:hAnsi="Times New Roman" w:cs="Times New Roman"/>
          <w:sz w:val="24"/>
          <w:szCs w:val="24"/>
        </w:rPr>
        <w:t>0</w:t>
      </w:r>
      <w:r w:rsidR="009F701A">
        <w:rPr>
          <w:rFonts w:ascii="Times New Roman" w:hAnsi="Times New Roman" w:cs="Times New Roman"/>
          <w:sz w:val="24"/>
          <w:szCs w:val="24"/>
        </w:rPr>
        <w:t xml:space="preserve"> mm diameter will be positioned </w:t>
      </w:r>
      <w:r w:rsidR="006833F1">
        <w:rPr>
          <w:rFonts w:ascii="Times New Roman" w:hAnsi="Times New Roman" w:cs="Times New Roman"/>
          <w:sz w:val="24"/>
          <w:szCs w:val="24"/>
        </w:rPr>
        <w:t>on a horizontal stand and placed</w:t>
      </w:r>
      <w:r w:rsidR="006D12FF">
        <w:rPr>
          <w:rFonts w:ascii="Times New Roman" w:hAnsi="Times New Roman" w:cs="Times New Roman"/>
          <w:sz w:val="24"/>
          <w:szCs w:val="24"/>
        </w:rPr>
        <w:t xml:space="preserve"> at </w:t>
      </w:r>
      <w:r w:rsidR="006D12FF" w:rsidRPr="00B500E9">
        <w:rPr>
          <w:rFonts w:ascii="Times New Roman" w:hAnsi="Times New Roman" w:cs="Times New Roman"/>
          <w:sz w:val="24"/>
          <w:szCs w:val="24"/>
        </w:rPr>
        <w:t>the height of the non-DT soybeans</w:t>
      </w:r>
      <w:r w:rsidR="009F701A">
        <w:rPr>
          <w:rFonts w:ascii="Times New Roman" w:hAnsi="Times New Roman" w:cs="Times New Roman"/>
          <w:sz w:val="24"/>
          <w:szCs w:val="24"/>
        </w:rPr>
        <w:t xml:space="preserve"> </w:t>
      </w:r>
      <w:r>
        <w:rPr>
          <w:rFonts w:ascii="Times New Roman" w:hAnsi="Times New Roman" w:cs="Times New Roman"/>
          <w:sz w:val="24"/>
          <w:szCs w:val="24"/>
        </w:rPr>
        <w:t>in all Transect</w:t>
      </w:r>
      <w:r w:rsidR="009F701A">
        <w:rPr>
          <w:rFonts w:ascii="Times New Roman" w:hAnsi="Times New Roman" w:cs="Times New Roman"/>
          <w:sz w:val="24"/>
          <w:szCs w:val="24"/>
        </w:rPr>
        <w:t>s</w:t>
      </w:r>
      <w:r>
        <w:rPr>
          <w:rFonts w:ascii="Times New Roman" w:hAnsi="Times New Roman" w:cs="Times New Roman"/>
          <w:sz w:val="24"/>
          <w:szCs w:val="24"/>
        </w:rPr>
        <w:t xml:space="preserve"> (Figure 1) </w:t>
      </w:r>
      <w:r w:rsidR="00F50B65">
        <w:rPr>
          <w:rFonts w:ascii="Times New Roman" w:hAnsi="Times New Roman" w:cs="Times New Roman"/>
          <w:sz w:val="24"/>
          <w:szCs w:val="24"/>
        </w:rPr>
        <w:t xml:space="preserve">at </w:t>
      </w:r>
      <w:r w:rsidR="006D12FF">
        <w:rPr>
          <w:rFonts w:ascii="Times New Roman" w:hAnsi="Times New Roman" w:cs="Times New Roman"/>
          <w:sz w:val="24"/>
          <w:szCs w:val="24"/>
        </w:rPr>
        <w:t xml:space="preserve">7, 10, 13, 20, 26, 33, </w:t>
      </w:r>
      <w:r w:rsidR="00A66AFB">
        <w:rPr>
          <w:rFonts w:ascii="Times New Roman" w:hAnsi="Times New Roman" w:cs="Times New Roman"/>
          <w:sz w:val="24"/>
          <w:szCs w:val="24"/>
        </w:rPr>
        <w:t xml:space="preserve">49, </w:t>
      </w:r>
      <w:r w:rsidR="007F1996">
        <w:rPr>
          <w:rFonts w:ascii="Times New Roman" w:hAnsi="Times New Roman" w:cs="Times New Roman"/>
          <w:sz w:val="24"/>
          <w:szCs w:val="24"/>
        </w:rPr>
        <w:t xml:space="preserve">75, </w:t>
      </w:r>
      <w:r w:rsidR="00A66AFB">
        <w:rPr>
          <w:rFonts w:ascii="Times New Roman" w:hAnsi="Times New Roman" w:cs="Times New Roman"/>
          <w:sz w:val="24"/>
          <w:szCs w:val="24"/>
        </w:rPr>
        <w:t>98</w:t>
      </w:r>
      <w:r w:rsidR="006D12FF">
        <w:rPr>
          <w:rFonts w:ascii="Times New Roman" w:hAnsi="Times New Roman" w:cs="Times New Roman"/>
          <w:sz w:val="24"/>
          <w:szCs w:val="24"/>
        </w:rPr>
        <w:t xml:space="preserve">, </w:t>
      </w:r>
      <w:r w:rsidR="007F1996">
        <w:rPr>
          <w:rFonts w:ascii="Times New Roman" w:hAnsi="Times New Roman" w:cs="Times New Roman"/>
          <w:sz w:val="24"/>
          <w:szCs w:val="24"/>
        </w:rPr>
        <w:t xml:space="preserve">131 </w:t>
      </w:r>
      <w:r w:rsidR="006D12FF" w:rsidRPr="00BC43E6">
        <w:rPr>
          <w:rFonts w:ascii="Times New Roman" w:hAnsi="Times New Roman" w:cs="Times New Roman"/>
          <w:sz w:val="24"/>
          <w:szCs w:val="24"/>
        </w:rPr>
        <w:t>and 197 ft</w:t>
      </w:r>
      <w:r w:rsidR="007F1996">
        <w:rPr>
          <w:rFonts w:ascii="Times New Roman" w:hAnsi="Times New Roman" w:cs="Times New Roman"/>
          <w:sz w:val="24"/>
          <w:szCs w:val="24"/>
        </w:rPr>
        <w:t xml:space="preserve"> </w:t>
      </w:r>
      <w:r w:rsidR="00961450" w:rsidRPr="00B500E9">
        <w:rPr>
          <w:rFonts w:ascii="Times New Roman" w:hAnsi="Times New Roman" w:cs="Times New Roman"/>
          <w:sz w:val="24"/>
          <w:szCs w:val="24"/>
        </w:rPr>
        <w:t xml:space="preserve">from </w:t>
      </w:r>
      <w:r w:rsidR="009F701A">
        <w:rPr>
          <w:rFonts w:ascii="Times New Roman" w:hAnsi="Times New Roman" w:cs="Times New Roman"/>
          <w:sz w:val="24"/>
          <w:szCs w:val="24"/>
        </w:rPr>
        <w:t xml:space="preserve">the edge of </w:t>
      </w:r>
      <w:r w:rsidR="00FA2E4C">
        <w:rPr>
          <w:rFonts w:ascii="Times New Roman" w:hAnsi="Times New Roman" w:cs="Times New Roman"/>
          <w:sz w:val="24"/>
          <w:szCs w:val="24"/>
        </w:rPr>
        <w:t xml:space="preserve">the </w:t>
      </w:r>
      <w:r w:rsidR="009F701A">
        <w:rPr>
          <w:rFonts w:ascii="Times New Roman" w:hAnsi="Times New Roman" w:cs="Times New Roman"/>
          <w:sz w:val="24"/>
          <w:szCs w:val="24"/>
        </w:rPr>
        <w:t xml:space="preserve">sprayed </w:t>
      </w:r>
      <w:r w:rsidR="006D12FF">
        <w:rPr>
          <w:rFonts w:ascii="Times New Roman" w:hAnsi="Times New Roman" w:cs="Times New Roman"/>
          <w:sz w:val="24"/>
          <w:szCs w:val="24"/>
        </w:rPr>
        <w:t>area</w:t>
      </w:r>
      <w:r w:rsidR="009A2056" w:rsidRPr="00B500E9">
        <w:rPr>
          <w:rFonts w:ascii="Times New Roman" w:hAnsi="Times New Roman" w:cs="Times New Roman"/>
          <w:sz w:val="24"/>
          <w:szCs w:val="24"/>
        </w:rPr>
        <w:t>.</w:t>
      </w:r>
      <w:r w:rsidR="00945279">
        <w:rPr>
          <w:rFonts w:ascii="Times New Roman" w:hAnsi="Times New Roman" w:cs="Times New Roman"/>
          <w:sz w:val="24"/>
          <w:szCs w:val="24"/>
        </w:rPr>
        <w:t xml:space="preserve"> </w:t>
      </w:r>
      <w:r w:rsidR="00A66AFB">
        <w:rPr>
          <w:rFonts w:ascii="Times New Roman" w:hAnsi="Times New Roman" w:cs="Times New Roman"/>
          <w:sz w:val="24"/>
          <w:szCs w:val="24"/>
        </w:rPr>
        <w:t>Two</w:t>
      </w:r>
      <w:r w:rsidR="00866C81" w:rsidRPr="00B500E9">
        <w:rPr>
          <w:rFonts w:ascii="Times New Roman" w:hAnsi="Times New Roman" w:cs="Times New Roman"/>
          <w:sz w:val="24"/>
          <w:szCs w:val="24"/>
        </w:rPr>
        <w:t xml:space="preserve"> such lines of sample collectors</w:t>
      </w:r>
      <w:r w:rsidR="009A2056" w:rsidRPr="00B500E9">
        <w:rPr>
          <w:rFonts w:ascii="Times New Roman" w:hAnsi="Times New Roman" w:cs="Times New Roman"/>
          <w:sz w:val="24"/>
          <w:szCs w:val="24"/>
        </w:rPr>
        <w:t xml:space="preserve"> will be used in each direction</w:t>
      </w:r>
      <w:r w:rsidR="00887BC7">
        <w:rPr>
          <w:rFonts w:ascii="Times New Roman" w:hAnsi="Times New Roman" w:cs="Times New Roman"/>
          <w:sz w:val="24"/>
          <w:szCs w:val="24"/>
        </w:rPr>
        <w:t xml:space="preserve"> for </w:t>
      </w:r>
      <w:r w:rsidR="004D7492">
        <w:rPr>
          <w:rFonts w:ascii="Times New Roman" w:hAnsi="Times New Roman" w:cs="Times New Roman"/>
          <w:sz w:val="24"/>
          <w:szCs w:val="24"/>
        </w:rPr>
        <w:t xml:space="preserve">the </w:t>
      </w:r>
      <w:r w:rsidR="00887BC7">
        <w:rPr>
          <w:rFonts w:ascii="Times New Roman" w:hAnsi="Times New Roman" w:cs="Times New Roman"/>
          <w:sz w:val="24"/>
          <w:szCs w:val="24"/>
        </w:rPr>
        <w:t>spray block</w:t>
      </w:r>
      <w:r w:rsidR="00A66AFB">
        <w:rPr>
          <w:rFonts w:ascii="Times New Roman" w:hAnsi="Times New Roman" w:cs="Times New Roman"/>
          <w:sz w:val="24"/>
          <w:szCs w:val="24"/>
        </w:rPr>
        <w:t>.</w:t>
      </w:r>
    </w:p>
    <w:p w14:paraId="67CED9AB" w14:textId="3ADCC5EE" w:rsidR="00794099" w:rsidRDefault="00794099"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Inside the spray</w:t>
      </w:r>
      <w:r w:rsidR="00887BC7">
        <w:rPr>
          <w:rFonts w:ascii="Times New Roman" w:hAnsi="Times New Roman" w:cs="Times New Roman"/>
          <w:sz w:val="24"/>
          <w:szCs w:val="24"/>
        </w:rPr>
        <w:t xml:space="preserve"> block</w:t>
      </w:r>
      <w:r>
        <w:rPr>
          <w:rFonts w:ascii="Times New Roman" w:hAnsi="Times New Roman" w:cs="Times New Roman"/>
          <w:sz w:val="24"/>
          <w:szCs w:val="24"/>
        </w:rPr>
        <w:t xml:space="preserve">, </w:t>
      </w:r>
      <w:r w:rsidR="00CE0B8F">
        <w:rPr>
          <w:rFonts w:ascii="Times New Roman" w:hAnsi="Times New Roman" w:cs="Times New Roman"/>
          <w:sz w:val="24"/>
          <w:szCs w:val="24"/>
        </w:rPr>
        <w:t>8-10</w:t>
      </w:r>
      <w:r>
        <w:rPr>
          <w:rFonts w:ascii="Times New Roman" w:hAnsi="Times New Roman" w:cs="Times New Roman"/>
          <w:sz w:val="24"/>
          <w:szCs w:val="24"/>
        </w:rPr>
        <w:t xml:space="preserve"> filter papers (</w:t>
      </w:r>
      <w:r w:rsidRPr="00B500E9">
        <w:rPr>
          <w:rFonts w:ascii="Times New Roman" w:hAnsi="Times New Roman" w:cs="Times New Roman"/>
          <w:sz w:val="24"/>
          <w:szCs w:val="24"/>
        </w:rPr>
        <w:t>Whatman Filter Paper #</w:t>
      </w:r>
      <w:r w:rsidR="00887BC7">
        <w:rPr>
          <w:rFonts w:ascii="Times New Roman" w:hAnsi="Times New Roman" w:cs="Times New Roman"/>
          <w:sz w:val="24"/>
          <w:szCs w:val="24"/>
        </w:rPr>
        <w:t>1</w:t>
      </w:r>
      <w:r>
        <w:rPr>
          <w:rFonts w:ascii="Times New Roman" w:hAnsi="Times New Roman" w:cs="Times New Roman"/>
          <w:sz w:val="24"/>
          <w:szCs w:val="24"/>
        </w:rPr>
        <w:t>) will be placed at canopy height using a similar horizontal stand a</w:t>
      </w:r>
      <w:r w:rsidRPr="00B500E9">
        <w:rPr>
          <w:rFonts w:ascii="Times New Roman" w:hAnsi="Times New Roman" w:cs="Times New Roman"/>
          <w:sz w:val="24"/>
          <w:szCs w:val="24"/>
        </w:rPr>
        <w:t xml:space="preserve">s </w:t>
      </w:r>
      <w:r>
        <w:rPr>
          <w:rFonts w:ascii="Times New Roman" w:hAnsi="Times New Roman" w:cs="Times New Roman"/>
          <w:sz w:val="24"/>
          <w:szCs w:val="24"/>
        </w:rPr>
        <w:t>previously described.</w:t>
      </w:r>
      <w:r w:rsidR="00C3384B">
        <w:rPr>
          <w:rFonts w:ascii="Times New Roman" w:hAnsi="Times New Roman" w:cs="Times New Roman"/>
          <w:sz w:val="24"/>
          <w:szCs w:val="24"/>
        </w:rPr>
        <w:t xml:space="preserve"> These will collect the direct application from the sprayer and act as the in-swath filters. </w:t>
      </w:r>
    </w:p>
    <w:p w14:paraId="05816140" w14:textId="77777777" w:rsidR="00794099" w:rsidRDefault="00794099" w:rsidP="00D6129C">
      <w:pPr>
        <w:spacing w:after="0" w:line="360" w:lineRule="auto"/>
        <w:ind w:firstLine="720"/>
        <w:jc w:val="both"/>
        <w:rPr>
          <w:rFonts w:ascii="Times New Roman" w:hAnsi="Times New Roman" w:cs="Times New Roman"/>
          <w:sz w:val="24"/>
          <w:szCs w:val="24"/>
        </w:rPr>
      </w:pPr>
    </w:p>
    <w:p w14:paraId="4F7C7C7C" w14:textId="77777777" w:rsidR="005276D8" w:rsidRPr="005276D8" w:rsidRDefault="000A551B" w:rsidP="00D6129C">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3.2 </w:t>
      </w:r>
      <w:r w:rsidR="005276D8" w:rsidRPr="005276D8">
        <w:rPr>
          <w:rFonts w:ascii="Times New Roman" w:hAnsi="Times New Roman" w:cs="Times New Roman"/>
          <w:i/>
          <w:sz w:val="24"/>
          <w:szCs w:val="24"/>
        </w:rPr>
        <w:t>Air samples (vapor and physical drift)</w:t>
      </w:r>
    </w:p>
    <w:p w14:paraId="54BE8B1C" w14:textId="3AFF151F" w:rsidR="00936402" w:rsidRPr="00A32D95" w:rsidRDefault="00FB5F60" w:rsidP="005276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center ma</w:t>
      </w:r>
      <w:r w:rsidR="00D338FD">
        <w:rPr>
          <w:rFonts w:ascii="Times New Roman" w:hAnsi="Times New Roman" w:cs="Times New Roman"/>
          <w:sz w:val="24"/>
          <w:szCs w:val="24"/>
        </w:rPr>
        <w:t>st</w:t>
      </w:r>
      <w:r w:rsidR="005276D8">
        <w:rPr>
          <w:rFonts w:ascii="Times New Roman" w:hAnsi="Times New Roman" w:cs="Times New Roman"/>
          <w:sz w:val="24"/>
          <w:szCs w:val="24"/>
        </w:rPr>
        <w:t xml:space="preserve"> containing </w:t>
      </w:r>
      <w:r>
        <w:rPr>
          <w:rFonts w:ascii="Times New Roman" w:hAnsi="Times New Roman" w:cs="Times New Roman"/>
          <w:sz w:val="24"/>
          <w:szCs w:val="24"/>
        </w:rPr>
        <w:t>6</w:t>
      </w:r>
      <w:r w:rsidR="00063422">
        <w:rPr>
          <w:rFonts w:ascii="Times New Roman" w:hAnsi="Times New Roman" w:cs="Times New Roman"/>
          <w:sz w:val="24"/>
          <w:szCs w:val="24"/>
        </w:rPr>
        <w:t xml:space="preserve"> </w:t>
      </w:r>
      <w:r w:rsidR="005276D8">
        <w:rPr>
          <w:rFonts w:ascii="Times New Roman" w:hAnsi="Times New Roman" w:cs="Times New Roman"/>
          <w:sz w:val="24"/>
          <w:szCs w:val="24"/>
        </w:rPr>
        <w:t>polyurethane foam (PUF) collectors</w:t>
      </w:r>
      <w:r w:rsidR="00063422">
        <w:rPr>
          <w:rFonts w:ascii="Times New Roman" w:hAnsi="Times New Roman" w:cs="Times New Roman"/>
          <w:sz w:val="24"/>
          <w:szCs w:val="24"/>
        </w:rPr>
        <w:t xml:space="preserve"> </w:t>
      </w:r>
      <w:r w:rsidR="00D338FD">
        <w:rPr>
          <w:rFonts w:ascii="Times New Roman" w:hAnsi="Times New Roman" w:cs="Times New Roman"/>
          <w:sz w:val="24"/>
          <w:szCs w:val="24"/>
        </w:rPr>
        <w:t xml:space="preserve">and air pumps </w:t>
      </w:r>
      <w:r w:rsidR="005276D8">
        <w:rPr>
          <w:rFonts w:ascii="Times New Roman" w:hAnsi="Times New Roman" w:cs="Times New Roman"/>
          <w:sz w:val="24"/>
          <w:szCs w:val="24"/>
        </w:rPr>
        <w:t>will be placed inside the spray</w:t>
      </w:r>
      <w:r w:rsidR="00F810DF">
        <w:rPr>
          <w:rFonts w:ascii="Times New Roman" w:hAnsi="Times New Roman" w:cs="Times New Roman"/>
          <w:sz w:val="24"/>
          <w:szCs w:val="24"/>
        </w:rPr>
        <w:t xml:space="preserve"> block</w:t>
      </w:r>
      <w:r w:rsidR="005276D8">
        <w:rPr>
          <w:rFonts w:ascii="Times New Roman" w:hAnsi="Times New Roman" w:cs="Times New Roman"/>
          <w:sz w:val="24"/>
          <w:szCs w:val="24"/>
        </w:rPr>
        <w:t xml:space="preserve"> </w:t>
      </w:r>
      <w:r>
        <w:rPr>
          <w:rFonts w:ascii="Times New Roman" w:hAnsi="Times New Roman" w:cs="Times New Roman"/>
          <w:sz w:val="24"/>
          <w:szCs w:val="24"/>
        </w:rPr>
        <w:t xml:space="preserve">at </w:t>
      </w:r>
      <w:r w:rsidR="005276D8">
        <w:rPr>
          <w:rFonts w:ascii="Times New Roman" w:hAnsi="Times New Roman" w:cs="Times New Roman"/>
          <w:sz w:val="24"/>
          <w:szCs w:val="24"/>
        </w:rPr>
        <w:t xml:space="preserve">the </w:t>
      </w:r>
      <w:r w:rsidR="00063422">
        <w:rPr>
          <w:rFonts w:ascii="Times New Roman" w:hAnsi="Times New Roman" w:cs="Times New Roman"/>
          <w:sz w:val="24"/>
          <w:szCs w:val="24"/>
        </w:rPr>
        <w:t>center point</w:t>
      </w:r>
      <w:r w:rsidR="00483C9E">
        <w:rPr>
          <w:rFonts w:ascii="Times New Roman" w:hAnsi="Times New Roman" w:cs="Times New Roman"/>
          <w:sz w:val="24"/>
          <w:szCs w:val="24"/>
        </w:rPr>
        <w:t xml:space="preserve"> once the application is concluded</w:t>
      </w:r>
      <w:r w:rsidR="00063422">
        <w:rPr>
          <w:rFonts w:ascii="Times New Roman" w:hAnsi="Times New Roman" w:cs="Times New Roman"/>
          <w:sz w:val="24"/>
          <w:szCs w:val="24"/>
        </w:rPr>
        <w:t>. Those PUFs will be set up on a horizontal stand at 6, 13, 22, 35, and 59” (0.15, 0.33, 0.55, 0.90, and 1.50 m) above canopy</w:t>
      </w:r>
      <w:r w:rsidR="009B6F39">
        <w:rPr>
          <w:rFonts w:ascii="Times New Roman" w:hAnsi="Times New Roman" w:cs="Times New Roman"/>
          <w:sz w:val="24"/>
          <w:szCs w:val="24"/>
        </w:rPr>
        <w:t>.</w:t>
      </w:r>
      <w:r w:rsidR="00063422">
        <w:rPr>
          <w:rFonts w:ascii="Times New Roman" w:hAnsi="Times New Roman" w:cs="Times New Roman"/>
          <w:sz w:val="24"/>
          <w:szCs w:val="24"/>
        </w:rPr>
        <w:t xml:space="preserve"> </w:t>
      </w:r>
      <w:r w:rsidR="00037D4A" w:rsidRPr="00A32D95">
        <w:rPr>
          <w:rFonts w:ascii="Times New Roman" w:hAnsi="Times New Roman" w:cs="Times New Roman"/>
          <w:sz w:val="24"/>
          <w:szCs w:val="24"/>
        </w:rPr>
        <w:t xml:space="preserve">The sample tubes </w:t>
      </w:r>
      <w:r w:rsidR="00C4768A" w:rsidRPr="00D77EBE">
        <w:rPr>
          <w:rFonts w:ascii="Times New Roman" w:hAnsi="Times New Roman" w:cs="Times New Roman"/>
          <w:sz w:val="24"/>
          <w:szCs w:val="24"/>
        </w:rPr>
        <w:t xml:space="preserve">of the center mast </w:t>
      </w:r>
      <w:r w:rsidR="00037D4A" w:rsidRPr="00A32D95">
        <w:rPr>
          <w:rFonts w:ascii="Times New Roman" w:hAnsi="Times New Roman" w:cs="Times New Roman"/>
          <w:sz w:val="24"/>
          <w:szCs w:val="24"/>
        </w:rPr>
        <w:t xml:space="preserve">should be arranged such that the open end of the tube </w:t>
      </w:r>
      <w:r w:rsidR="00C4768A" w:rsidRPr="00D77EBE">
        <w:rPr>
          <w:rFonts w:ascii="Times New Roman" w:hAnsi="Times New Roman" w:cs="Times New Roman"/>
          <w:sz w:val="24"/>
          <w:szCs w:val="24"/>
        </w:rPr>
        <w:t>points sl</w:t>
      </w:r>
      <w:r w:rsidR="00037D4A" w:rsidRPr="00A32D95">
        <w:rPr>
          <w:rFonts w:ascii="Times New Roman" w:hAnsi="Times New Roman" w:cs="Times New Roman"/>
          <w:sz w:val="24"/>
          <w:szCs w:val="24"/>
        </w:rPr>
        <w:t>ightly down wind from the prevailing wind direction</w:t>
      </w:r>
      <w:r w:rsidR="00A32D95" w:rsidRPr="00D77EBE">
        <w:rPr>
          <w:rFonts w:ascii="Times New Roman" w:hAnsi="Times New Roman" w:cs="Times New Roman"/>
          <w:sz w:val="24"/>
          <w:szCs w:val="24"/>
        </w:rPr>
        <w:t xml:space="preserve"> at the time of application</w:t>
      </w:r>
      <w:r w:rsidR="00037D4A" w:rsidRPr="00A32D95">
        <w:rPr>
          <w:rFonts w:ascii="Times New Roman" w:hAnsi="Times New Roman" w:cs="Times New Roman"/>
          <w:sz w:val="24"/>
          <w:szCs w:val="24"/>
        </w:rPr>
        <w:t xml:space="preserve">.  In order to prevent interference from the center mast post, </w:t>
      </w:r>
      <w:r w:rsidR="34342594" w:rsidRPr="00A32D95">
        <w:rPr>
          <w:rFonts w:ascii="Times New Roman" w:hAnsi="Times New Roman" w:cs="Times New Roman"/>
          <w:sz w:val="24"/>
          <w:szCs w:val="24"/>
        </w:rPr>
        <w:t>t</w:t>
      </w:r>
      <w:r w:rsidR="00037D4A" w:rsidRPr="00A32D95">
        <w:rPr>
          <w:rFonts w:ascii="Times New Roman" w:hAnsi="Times New Roman" w:cs="Times New Roman"/>
          <w:sz w:val="24"/>
          <w:szCs w:val="24"/>
        </w:rPr>
        <w:t xml:space="preserve">he sample tubes should </w:t>
      </w:r>
      <w:r w:rsidR="00037D4A" w:rsidRPr="00D77EBE">
        <w:rPr>
          <w:rFonts w:ascii="Times New Roman" w:hAnsi="Times New Roman" w:cs="Times New Roman"/>
          <w:sz w:val="24"/>
          <w:szCs w:val="24"/>
          <w:u w:val="single"/>
        </w:rPr>
        <w:t>not</w:t>
      </w:r>
      <w:r w:rsidR="00037D4A" w:rsidRPr="00A32D95">
        <w:rPr>
          <w:rFonts w:ascii="Times New Roman" w:hAnsi="Times New Roman" w:cs="Times New Roman"/>
          <w:sz w:val="24"/>
          <w:szCs w:val="24"/>
        </w:rPr>
        <w:t xml:space="preserve"> be aligned directly downwind of the center mast.  The height of the sample tubes should be verified </w:t>
      </w:r>
      <w:r w:rsidR="00C4768A" w:rsidRPr="00D77EBE">
        <w:rPr>
          <w:rFonts w:ascii="Times New Roman" w:hAnsi="Times New Roman" w:cs="Times New Roman"/>
          <w:sz w:val="24"/>
          <w:szCs w:val="24"/>
        </w:rPr>
        <w:t>and recorded immediately after the center mast is secured. See the illustration below</w:t>
      </w:r>
      <w:r w:rsidR="00037D4A" w:rsidRPr="00A32D95">
        <w:rPr>
          <w:rFonts w:ascii="Times New Roman" w:hAnsi="Times New Roman" w:cs="Times New Roman"/>
          <w:sz w:val="24"/>
          <w:szCs w:val="24"/>
        </w:rPr>
        <w:t xml:space="preserve">.  </w:t>
      </w:r>
    </w:p>
    <w:p w14:paraId="66D89A60" w14:textId="686B97CB" w:rsidR="00936402" w:rsidRDefault="00936402" w:rsidP="005276D8">
      <w:pPr>
        <w:spacing w:after="0" w:line="360" w:lineRule="auto"/>
        <w:ind w:firstLine="720"/>
        <w:jc w:val="both"/>
        <w:rPr>
          <w:rFonts w:ascii="Times New Roman" w:hAnsi="Times New Roman" w:cs="Times New Roman"/>
          <w:sz w:val="24"/>
          <w:szCs w:val="24"/>
        </w:rPr>
      </w:pPr>
      <w:r w:rsidRPr="00936402">
        <w:rPr>
          <w:noProof/>
        </w:rPr>
        <w:drawing>
          <wp:anchor distT="0" distB="0" distL="114300" distR="114300" simplePos="0" relativeHeight="251658240" behindDoc="0" locked="0" layoutInCell="1" allowOverlap="1" wp14:anchorId="75E8C037" wp14:editId="5FA4D686">
            <wp:simplePos x="0" y="0"/>
            <wp:positionH relativeFrom="column">
              <wp:posOffset>2175933</wp:posOffset>
            </wp:positionH>
            <wp:positionV relativeFrom="paragraph">
              <wp:posOffset>227753</wp:posOffset>
            </wp:positionV>
            <wp:extent cx="1557655" cy="1678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7655" cy="1678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E8B8C" w14:textId="7CC9E538" w:rsidR="00936402" w:rsidRDefault="00936402" w:rsidP="005276D8">
      <w:pPr>
        <w:spacing w:after="0" w:line="360" w:lineRule="auto"/>
        <w:ind w:firstLine="720"/>
        <w:jc w:val="both"/>
        <w:rPr>
          <w:rFonts w:ascii="Times New Roman" w:hAnsi="Times New Roman" w:cs="Times New Roman"/>
          <w:sz w:val="24"/>
          <w:szCs w:val="24"/>
        </w:rPr>
      </w:pPr>
    </w:p>
    <w:p w14:paraId="0B4F3ECA" w14:textId="7B559C14" w:rsidR="54060C71" w:rsidRDefault="54060C71" w:rsidP="00D77EBE">
      <w:pPr>
        <w:spacing w:after="0" w:line="360" w:lineRule="auto"/>
        <w:ind w:firstLine="720"/>
        <w:jc w:val="both"/>
      </w:pPr>
    </w:p>
    <w:p w14:paraId="6D1834F5" w14:textId="0D2A6A09" w:rsidR="00835155" w:rsidRDefault="00C4768A" w:rsidP="005276D8">
      <w:pPr>
        <w:spacing w:after="0" w:line="360" w:lineRule="auto"/>
        <w:ind w:firstLine="720"/>
        <w:jc w:val="both"/>
        <w:rPr>
          <w:rFonts w:ascii="Times New Roman" w:hAnsi="Times New Roman" w:cs="Times New Roman"/>
          <w:sz w:val="24"/>
          <w:szCs w:val="24"/>
        </w:rPr>
      </w:pPr>
      <w:r w:rsidRPr="00221433">
        <w:rPr>
          <w:rFonts w:ascii="Times New Roman" w:hAnsi="Times New Roman" w:cs="Times New Roman"/>
          <w:sz w:val="24"/>
          <w:szCs w:val="24"/>
        </w:rPr>
        <w:t xml:space="preserve">The glass PUF holder should be recessed ~1” in the PVC piping that is mounted on the center mast.  See the figure below. </w:t>
      </w:r>
      <w:r>
        <w:rPr>
          <w:rFonts w:ascii="Times New Roman" w:hAnsi="Times New Roman" w:cs="Times New Roman"/>
          <w:sz w:val="24"/>
          <w:szCs w:val="24"/>
        </w:rPr>
        <w:t xml:space="preserve"> </w:t>
      </w:r>
    </w:p>
    <w:p w14:paraId="49BA882E" w14:textId="23F1BC1D" w:rsidR="54060C71" w:rsidRPr="00D77EBE" w:rsidRDefault="54060C71" w:rsidP="00D77EBE">
      <w:pPr>
        <w:spacing w:after="0" w:line="360" w:lineRule="auto"/>
        <w:ind w:firstLine="720"/>
        <w:jc w:val="both"/>
        <w:rPr>
          <w:rFonts w:ascii="Times New Roman" w:hAnsi="Times New Roman" w:cs="Times New Roman"/>
          <w:sz w:val="24"/>
          <w:szCs w:val="24"/>
        </w:rPr>
      </w:pPr>
      <w:r>
        <w:rPr>
          <w:noProof/>
        </w:rPr>
        <w:drawing>
          <wp:inline distT="0" distB="0" distL="0" distR="0" wp14:anchorId="559CA708" wp14:editId="1AC6228B">
            <wp:extent cx="3412278" cy="816625"/>
            <wp:effectExtent l="0" t="0" r="0" b="0"/>
            <wp:docPr id="2079588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2278" cy="816625"/>
                    </a:xfrm>
                    <a:prstGeom prst="rect">
                      <a:avLst/>
                    </a:prstGeom>
                    <a:noFill/>
                    <a:ln>
                      <a:noFill/>
                    </a:ln>
                  </pic:spPr>
                </pic:pic>
              </a:graphicData>
            </a:graphic>
          </wp:inline>
        </w:drawing>
      </w:r>
    </w:p>
    <w:p w14:paraId="0FF039F7" w14:textId="77777777" w:rsidR="00936402" w:rsidRDefault="00936402" w:rsidP="005276D8">
      <w:pPr>
        <w:spacing w:after="0" w:line="360" w:lineRule="auto"/>
        <w:ind w:firstLine="720"/>
        <w:jc w:val="both"/>
        <w:rPr>
          <w:rFonts w:ascii="Times New Roman" w:hAnsi="Times New Roman" w:cs="Times New Roman"/>
          <w:sz w:val="24"/>
          <w:szCs w:val="24"/>
        </w:rPr>
      </w:pPr>
    </w:p>
    <w:p w14:paraId="7B48694D" w14:textId="467FCBC3" w:rsidR="005276D8" w:rsidRPr="00D77EBE" w:rsidRDefault="007F1996" w:rsidP="00D77EB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1.50 m </w:t>
      </w:r>
      <w:r w:rsidR="00AE0D86">
        <w:rPr>
          <w:rFonts w:ascii="Times New Roman" w:hAnsi="Times New Roman" w:cs="Times New Roman"/>
          <w:sz w:val="24"/>
          <w:szCs w:val="24"/>
        </w:rPr>
        <w:t xml:space="preserve">height </w:t>
      </w:r>
      <w:r>
        <w:rPr>
          <w:rFonts w:ascii="Times New Roman" w:hAnsi="Times New Roman" w:cs="Times New Roman"/>
          <w:sz w:val="24"/>
          <w:szCs w:val="24"/>
        </w:rPr>
        <w:t xml:space="preserve">PUF </w:t>
      </w:r>
      <w:r w:rsidR="00AE0D86">
        <w:rPr>
          <w:rFonts w:ascii="Times New Roman" w:hAnsi="Times New Roman" w:cs="Times New Roman"/>
          <w:sz w:val="24"/>
          <w:szCs w:val="24"/>
        </w:rPr>
        <w:t xml:space="preserve">on the center mast </w:t>
      </w:r>
      <w:r>
        <w:rPr>
          <w:rFonts w:ascii="Times New Roman" w:hAnsi="Times New Roman" w:cs="Times New Roman"/>
          <w:sz w:val="24"/>
          <w:szCs w:val="24"/>
        </w:rPr>
        <w:t xml:space="preserve">will </w:t>
      </w:r>
      <w:r w:rsidR="00AE0D86">
        <w:rPr>
          <w:rFonts w:ascii="Times New Roman" w:hAnsi="Times New Roman" w:cs="Times New Roman"/>
          <w:sz w:val="24"/>
          <w:szCs w:val="24"/>
        </w:rPr>
        <w:t>have two air samplers for duplication</w:t>
      </w:r>
      <w:r>
        <w:rPr>
          <w:rFonts w:ascii="Times New Roman" w:hAnsi="Times New Roman" w:cs="Times New Roman"/>
          <w:sz w:val="24"/>
          <w:szCs w:val="24"/>
        </w:rPr>
        <w:t xml:space="preserve">. </w:t>
      </w:r>
      <w:r w:rsidR="00627237" w:rsidRPr="00F810DF">
        <w:rPr>
          <w:rFonts w:ascii="Times New Roman" w:hAnsi="Times New Roman" w:cs="Times New Roman"/>
          <w:sz w:val="24"/>
          <w:szCs w:val="24"/>
        </w:rPr>
        <w:t>Additionally, one air sampler will be positioned at 22” (0.55 m) above</w:t>
      </w:r>
      <w:r w:rsidR="00AE0D86">
        <w:rPr>
          <w:rFonts w:ascii="Times New Roman" w:hAnsi="Times New Roman" w:cs="Times New Roman"/>
          <w:sz w:val="24"/>
          <w:szCs w:val="24"/>
        </w:rPr>
        <w:t xml:space="preserve"> the</w:t>
      </w:r>
      <w:r w:rsidR="00627237" w:rsidRPr="00F810DF">
        <w:rPr>
          <w:rFonts w:ascii="Times New Roman" w:hAnsi="Times New Roman" w:cs="Times New Roman"/>
          <w:sz w:val="24"/>
          <w:szCs w:val="24"/>
        </w:rPr>
        <w:t xml:space="preserve"> canopy </w:t>
      </w:r>
      <w:r w:rsidR="00F810DF">
        <w:rPr>
          <w:rFonts w:ascii="Times New Roman" w:hAnsi="Times New Roman" w:cs="Times New Roman"/>
          <w:sz w:val="24"/>
          <w:szCs w:val="24"/>
        </w:rPr>
        <w:t xml:space="preserve">outside of </w:t>
      </w:r>
      <w:r w:rsidR="00627237" w:rsidRPr="00F810DF">
        <w:rPr>
          <w:rFonts w:ascii="Times New Roman" w:hAnsi="Times New Roman" w:cs="Times New Roman"/>
          <w:sz w:val="24"/>
          <w:szCs w:val="24"/>
        </w:rPr>
        <w:t>each corner of the sprayed area</w:t>
      </w:r>
      <w:r w:rsidR="00200348" w:rsidRPr="00F810DF">
        <w:rPr>
          <w:rFonts w:ascii="Times New Roman" w:hAnsi="Times New Roman" w:cs="Times New Roman"/>
          <w:sz w:val="24"/>
          <w:szCs w:val="24"/>
        </w:rPr>
        <w:t xml:space="preserve"> [50 ft (15 m) from it]</w:t>
      </w:r>
      <w:r>
        <w:rPr>
          <w:rFonts w:ascii="Times New Roman" w:hAnsi="Times New Roman" w:cs="Times New Roman"/>
          <w:sz w:val="24"/>
          <w:szCs w:val="24"/>
        </w:rPr>
        <w:t xml:space="preserve"> (See Figure 1)</w:t>
      </w:r>
      <w:r w:rsidR="00627237" w:rsidRPr="00F810DF">
        <w:rPr>
          <w:rFonts w:ascii="Times New Roman" w:hAnsi="Times New Roman" w:cs="Times New Roman"/>
          <w:sz w:val="24"/>
          <w:szCs w:val="24"/>
        </w:rPr>
        <w:t>.</w:t>
      </w:r>
      <w:r>
        <w:rPr>
          <w:rFonts w:ascii="Times New Roman" w:hAnsi="Times New Roman" w:cs="Times New Roman"/>
          <w:sz w:val="24"/>
          <w:szCs w:val="24"/>
        </w:rPr>
        <w:t xml:space="preserve"> </w:t>
      </w:r>
      <w:r w:rsidR="00FB745E">
        <w:rPr>
          <w:rFonts w:ascii="Times New Roman" w:hAnsi="Times New Roman" w:cs="Times New Roman"/>
          <w:sz w:val="24"/>
          <w:szCs w:val="24"/>
        </w:rPr>
        <w:t>T</w:t>
      </w:r>
      <w:r w:rsidRPr="6E3EEA66">
        <w:rPr>
          <w:rFonts w:ascii="Times New Roman" w:hAnsi="Times New Roman" w:cs="Times New Roman"/>
          <w:sz w:val="24"/>
          <w:szCs w:val="24"/>
        </w:rPr>
        <w:t xml:space="preserve">he </w:t>
      </w:r>
      <w:r w:rsidR="00F515DA" w:rsidRPr="6E3EEA66">
        <w:rPr>
          <w:rFonts w:ascii="Times New Roman" w:hAnsi="Times New Roman" w:cs="Times New Roman"/>
          <w:sz w:val="24"/>
          <w:szCs w:val="24"/>
        </w:rPr>
        <w:t xml:space="preserve">perimeter </w:t>
      </w:r>
      <w:r w:rsidRPr="6E3EEA66">
        <w:rPr>
          <w:rFonts w:ascii="Times New Roman" w:hAnsi="Times New Roman" w:cs="Times New Roman"/>
          <w:sz w:val="24"/>
          <w:szCs w:val="24"/>
        </w:rPr>
        <w:t xml:space="preserve">air samplers </w:t>
      </w:r>
      <w:r w:rsidR="009F7630" w:rsidRPr="6E3EEA66">
        <w:rPr>
          <w:rFonts w:ascii="Times New Roman" w:hAnsi="Times New Roman" w:cs="Times New Roman"/>
          <w:sz w:val="24"/>
          <w:szCs w:val="24"/>
        </w:rPr>
        <w:t xml:space="preserve">located </w:t>
      </w:r>
      <w:r w:rsidRPr="6E3EEA66">
        <w:rPr>
          <w:rFonts w:ascii="Times New Roman" w:hAnsi="Times New Roman" w:cs="Times New Roman"/>
          <w:sz w:val="24"/>
          <w:szCs w:val="24"/>
        </w:rPr>
        <w:t xml:space="preserve">outside of the sprayed block </w:t>
      </w:r>
      <w:r w:rsidR="2B9DCBDF" w:rsidRPr="6E3EEA66">
        <w:rPr>
          <w:rFonts w:ascii="Times New Roman" w:hAnsi="Times New Roman" w:cs="Times New Roman"/>
          <w:sz w:val="24"/>
          <w:szCs w:val="24"/>
        </w:rPr>
        <w:t>and direc</w:t>
      </w:r>
      <w:r w:rsidR="4F85D15A" w:rsidRPr="6E3EEA66">
        <w:rPr>
          <w:rFonts w:ascii="Times New Roman" w:hAnsi="Times New Roman" w:cs="Times New Roman"/>
          <w:sz w:val="24"/>
          <w:szCs w:val="24"/>
        </w:rPr>
        <w:t>tl</w:t>
      </w:r>
      <w:r w:rsidR="62AA0466" w:rsidRPr="00D77EBE">
        <w:rPr>
          <w:rFonts w:ascii="Times New Roman" w:hAnsi="Times New Roman" w:cs="Times New Roman"/>
          <w:sz w:val="24"/>
          <w:szCs w:val="24"/>
        </w:rPr>
        <w:t xml:space="preserve">y </w:t>
      </w:r>
      <w:r w:rsidR="4F85D15A" w:rsidRPr="00D77EBE">
        <w:rPr>
          <w:rFonts w:ascii="Times New Roman" w:hAnsi="Times New Roman" w:cs="Times New Roman"/>
          <w:sz w:val="24"/>
          <w:szCs w:val="24"/>
        </w:rPr>
        <w:t xml:space="preserve">behind a covered tarp area </w:t>
      </w:r>
      <w:r w:rsidRPr="6E3EEA66">
        <w:rPr>
          <w:rFonts w:ascii="Times New Roman" w:hAnsi="Times New Roman" w:cs="Times New Roman"/>
          <w:sz w:val="24"/>
          <w:szCs w:val="24"/>
        </w:rPr>
        <w:t xml:space="preserve">will be positioned </w:t>
      </w:r>
      <w:r w:rsidR="4F85D15A" w:rsidRPr="6E3EEA66">
        <w:rPr>
          <w:rFonts w:ascii="Times New Roman" w:hAnsi="Times New Roman" w:cs="Times New Roman"/>
          <w:sz w:val="24"/>
          <w:szCs w:val="24"/>
        </w:rPr>
        <w:t>100 ft from the spray b</w:t>
      </w:r>
      <w:r w:rsidR="6E3EEA66" w:rsidRPr="00D77EBE">
        <w:rPr>
          <w:rFonts w:ascii="Times New Roman" w:hAnsi="Times New Roman" w:cs="Times New Roman"/>
          <w:sz w:val="24"/>
          <w:szCs w:val="24"/>
        </w:rPr>
        <w:t xml:space="preserve">lock </w:t>
      </w:r>
      <w:r w:rsidR="00E45D2E" w:rsidRPr="6E3EEA66">
        <w:rPr>
          <w:rFonts w:ascii="Times New Roman" w:hAnsi="Times New Roman" w:cs="Times New Roman"/>
          <w:sz w:val="24"/>
          <w:szCs w:val="24"/>
        </w:rPr>
        <w:t>according to the figure below.</w:t>
      </w:r>
      <w:r w:rsidR="00627237">
        <w:rPr>
          <w:rFonts w:ascii="Times New Roman" w:hAnsi="Times New Roman" w:cs="Times New Roman"/>
          <w:sz w:val="24"/>
          <w:szCs w:val="24"/>
        </w:rPr>
        <w:t xml:space="preserve"> </w:t>
      </w:r>
    </w:p>
    <w:p w14:paraId="70B65C99" w14:textId="233D5D58" w:rsidR="2B9DCBDF" w:rsidRPr="00D77EBE" w:rsidRDefault="2B9DCBDF" w:rsidP="00D77EBE">
      <w:pPr>
        <w:spacing w:after="0" w:line="360" w:lineRule="auto"/>
        <w:ind w:firstLine="720"/>
        <w:jc w:val="both"/>
        <w:rPr>
          <w:rFonts w:ascii="Times New Roman" w:hAnsi="Times New Roman" w:cs="Times New Roman"/>
          <w:sz w:val="24"/>
          <w:szCs w:val="24"/>
        </w:rPr>
      </w:pPr>
    </w:p>
    <w:p w14:paraId="32789B8E" w14:textId="19DD836D" w:rsidR="2B9DCBDF" w:rsidRDefault="2B9DCBDF" w:rsidP="00D77EBE">
      <w:pPr>
        <w:spacing w:after="0" w:line="360" w:lineRule="auto"/>
        <w:ind w:firstLine="720"/>
        <w:jc w:val="both"/>
      </w:pPr>
      <w:r>
        <w:rPr>
          <w:noProof/>
        </w:rPr>
        <w:drawing>
          <wp:inline distT="0" distB="0" distL="0" distR="0" wp14:anchorId="575C8F43" wp14:editId="4013B5A1">
            <wp:extent cx="5943600" cy="3343275"/>
            <wp:effectExtent l="0" t="0" r="0" b="0"/>
            <wp:docPr id="8076719" name="Picture 807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C08FA3" w14:textId="37360895" w:rsidR="005276D8" w:rsidRDefault="00AE0D86" w:rsidP="005276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Make sure to position the PUF for the perimeter samplers so the opening of the PVC is facing away from the sprayed block</w:t>
      </w:r>
      <w:r w:rsidR="00C4768A">
        <w:rPr>
          <w:rFonts w:ascii="Times New Roman" w:hAnsi="Times New Roman" w:cs="Times New Roman"/>
          <w:sz w:val="24"/>
          <w:szCs w:val="24"/>
        </w:rPr>
        <w:t xml:space="preserve"> </w:t>
      </w:r>
      <w:r w:rsidR="00C4768A" w:rsidRPr="009F7630">
        <w:rPr>
          <w:rFonts w:ascii="Times New Roman" w:hAnsi="Times New Roman" w:cs="Times New Roman"/>
          <w:sz w:val="24"/>
          <w:szCs w:val="24"/>
        </w:rPr>
        <w:t>(even if this means that the sampler will be pointing into the wind</w:t>
      </w:r>
      <w:r w:rsidR="009F7630" w:rsidRPr="00D77EBE">
        <w:rPr>
          <w:rFonts w:ascii="Times New Roman" w:hAnsi="Times New Roman" w:cs="Times New Roman"/>
          <w:sz w:val="24"/>
          <w:szCs w:val="24"/>
        </w:rPr>
        <w:t xml:space="preserve"> at the time of application</w:t>
      </w:r>
      <w:r w:rsidR="00C4768A">
        <w:rPr>
          <w:rFonts w:ascii="Times New Roman" w:hAnsi="Times New Roman" w:cs="Times New Roman"/>
          <w:sz w:val="24"/>
          <w:szCs w:val="24"/>
        </w:rPr>
        <w:t>)</w:t>
      </w:r>
      <w:r>
        <w:rPr>
          <w:rFonts w:ascii="Times New Roman" w:hAnsi="Times New Roman" w:cs="Times New Roman"/>
          <w:sz w:val="24"/>
          <w:szCs w:val="24"/>
        </w:rPr>
        <w:t xml:space="preserve">. </w:t>
      </w:r>
      <w:r w:rsidR="00FB745E">
        <w:rPr>
          <w:rFonts w:ascii="Times New Roman" w:hAnsi="Times New Roman" w:cs="Times New Roman"/>
          <w:sz w:val="24"/>
          <w:szCs w:val="24"/>
        </w:rPr>
        <w:t>See Figure 1</w:t>
      </w:r>
      <w:r w:rsidR="008602F8">
        <w:rPr>
          <w:rFonts w:ascii="Times New Roman" w:hAnsi="Times New Roman" w:cs="Times New Roman"/>
          <w:sz w:val="24"/>
          <w:szCs w:val="24"/>
        </w:rPr>
        <w:t xml:space="preserve"> for air pump labeling. </w:t>
      </w:r>
      <w:r w:rsidR="00627237" w:rsidRPr="00B500E9">
        <w:rPr>
          <w:rFonts w:ascii="Times New Roman" w:hAnsi="Times New Roman" w:cs="Times New Roman"/>
          <w:sz w:val="24"/>
          <w:szCs w:val="24"/>
        </w:rPr>
        <w:t xml:space="preserve">Pumps and batteries </w:t>
      </w:r>
      <w:r w:rsidR="00627237">
        <w:rPr>
          <w:rFonts w:ascii="Times New Roman" w:hAnsi="Times New Roman" w:cs="Times New Roman"/>
          <w:sz w:val="24"/>
          <w:szCs w:val="24"/>
        </w:rPr>
        <w:t xml:space="preserve">are not waterproof and </w:t>
      </w:r>
      <w:r w:rsidR="00627237" w:rsidRPr="00B500E9">
        <w:rPr>
          <w:rFonts w:ascii="Times New Roman" w:hAnsi="Times New Roman" w:cs="Times New Roman"/>
          <w:sz w:val="24"/>
          <w:szCs w:val="24"/>
        </w:rPr>
        <w:t xml:space="preserve">should be covered in sealed plastic bags to avoid </w:t>
      </w:r>
      <w:r w:rsidR="00627237">
        <w:rPr>
          <w:rFonts w:ascii="Times New Roman" w:hAnsi="Times New Roman" w:cs="Times New Roman"/>
          <w:sz w:val="24"/>
          <w:szCs w:val="24"/>
        </w:rPr>
        <w:t>damages</w:t>
      </w:r>
      <w:r w:rsidR="00627237" w:rsidRPr="00B500E9">
        <w:rPr>
          <w:rFonts w:ascii="Times New Roman" w:hAnsi="Times New Roman" w:cs="Times New Roman"/>
          <w:sz w:val="24"/>
          <w:szCs w:val="24"/>
        </w:rPr>
        <w:t>.</w:t>
      </w:r>
      <w:r w:rsidR="00200348">
        <w:rPr>
          <w:rFonts w:ascii="Times New Roman" w:hAnsi="Times New Roman" w:cs="Times New Roman"/>
          <w:sz w:val="24"/>
          <w:szCs w:val="24"/>
        </w:rPr>
        <w:t xml:space="preserve"> </w:t>
      </w:r>
      <w:r w:rsidR="00063422">
        <w:rPr>
          <w:rFonts w:ascii="Times New Roman" w:hAnsi="Times New Roman" w:cs="Times New Roman"/>
          <w:sz w:val="24"/>
          <w:szCs w:val="24"/>
        </w:rPr>
        <w:t xml:space="preserve">All pumps will be </w:t>
      </w:r>
      <w:r w:rsidR="00063422">
        <w:rPr>
          <w:rFonts w:ascii="Times New Roman" w:hAnsi="Times New Roman" w:cs="Times New Roman"/>
          <w:sz w:val="24"/>
          <w:szCs w:val="24"/>
        </w:rPr>
        <w:lastRenderedPageBreak/>
        <w:t xml:space="preserve">calibrated to </w:t>
      </w:r>
      <w:r w:rsidR="00F810DF">
        <w:rPr>
          <w:rFonts w:ascii="Times New Roman" w:hAnsi="Times New Roman" w:cs="Times New Roman"/>
          <w:sz w:val="24"/>
          <w:szCs w:val="24"/>
        </w:rPr>
        <w:t xml:space="preserve">deliver a flow rate </w:t>
      </w:r>
      <w:r w:rsidR="00063422">
        <w:rPr>
          <w:rFonts w:ascii="Times New Roman" w:hAnsi="Times New Roman" w:cs="Times New Roman"/>
          <w:sz w:val="24"/>
          <w:szCs w:val="24"/>
        </w:rPr>
        <w:t>of 2.9</w:t>
      </w:r>
      <w:r w:rsidR="00F810DF">
        <w:rPr>
          <w:rFonts w:ascii="Times New Roman" w:hAnsi="Times New Roman" w:cs="Times New Roman"/>
          <w:sz w:val="24"/>
          <w:szCs w:val="24"/>
        </w:rPr>
        <w:t xml:space="preserve"> to</w:t>
      </w:r>
      <w:r w:rsidR="00063422">
        <w:rPr>
          <w:rFonts w:ascii="Times New Roman" w:hAnsi="Times New Roman" w:cs="Times New Roman"/>
          <w:sz w:val="24"/>
          <w:szCs w:val="24"/>
        </w:rPr>
        <w:t xml:space="preserve"> 3.1 L min</w:t>
      </w:r>
      <w:r w:rsidR="00063422" w:rsidRPr="00063422">
        <w:rPr>
          <w:rFonts w:ascii="Times New Roman" w:hAnsi="Times New Roman" w:cs="Times New Roman"/>
          <w:sz w:val="24"/>
          <w:szCs w:val="24"/>
          <w:vertAlign w:val="superscript"/>
        </w:rPr>
        <w:t>-1</w:t>
      </w:r>
      <w:r w:rsidR="00D338FD">
        <w:rPr>
          <w:rFonts w:ascii="Times New Roman" w:hAnsi="Times New Roman" w:cs="Times New Roman"/>
          <w:sz w:val="24"/>
          <w:szCs w:val="24"/>
        </w:rPr>
        <w:t>.</w:t>
      </w:r>
      <w:r w:rsidR="009B6F39">
        <w:rPr>
          <w:rFonts w:ascii="Times New Roman" w:hAnsi="Times New Roman" w:cs="Times New Roman"/>
          <w:sz w:val="24"/>
          <w:szCs w:val="24"/>
        </w:rPr>
        <w:t xml:space="preserve"> </w:t>
      </w:r>
      <w:r w:rsidR="005276D8" w:rsidRPr="00B500E9">
        <w:rPr>
          <w:rFonts w:ascii="Times New Roman" w:hAnsi="Times New Roman" w:cs="Times New Roman"/>
          <w:sz w:val="24"/>
          <w:szCs w:val="24"/>
        </w:rPr>
        <w:t>Flow calibration at the beginning and end of each sample period should be recorded for each sampler, including the time each is taken, the number of the calibrator being used and any notes regarding sample collection (i.e. pump not working, PUF possibly contaminated, PUF improperly placed in PVC tube, etc.)</w:t>
      </w:r>
      <w:r w:rsidR="003F6197">
        <w:rPr>
          <w:rFonts w:ascii="Times New Roman" w:hAnsi="Times New Roman" w:cs="Times New Roman"/>
          <w:sz w:val="24"/>
          <w:szCs w:val="24"/>
        </w:rPr>
        <w:t xml:space="preserve">. The first collection will start </w:t>
      </w:r>
      <w:r w:rsidR="00F810DF">
        <w:rPr>
          <w:rFonts w:ascii="Times New Roman" w:hAnsi="Times New Roman" w:cs="Times New Roman"/>
          <w:sz w:val="24"/>
          <w:szCs w:val="24"/>
        </w:rPr>
        <w:t>approximately 3 hours</w:t>
      </w:r>
      <w:r w:rsidR="003F6197">
        <w:rPr>
          <w:rFonts w:ascii="Times New Roman" w:hAnsi="Times New Roman" w:cs="Times New Roman"/>
          <w:sz w:val="24"/>
          <w:szCs w:val="24"/>
        </w:rPr>
        <w:t xml:space="preserve"> after the application.</w:t>
      </w:r>
      <w:r w:rsidR="00C4768A">
        <w:rPr>
          <w:rFonts w:ascii="Times New Roman" w:hAnsi="Times New Roman" w:cs="Times New Roman"/>
          <w:sz w:val="24"/>
          <w:szCs w:val="24"/>
        </w:rPr>
        <w:t xml:space="preserve">  </w:t>
      </w:r>
    </w:p>
    <w:p w14:paraId="7753644F" w14:textId="2CF95A90" w:rsidR="00CE14CC" w:rsidRPr="00B500E9" w:rsidRDefault="00CE14CC" w:rsidP="00CE14C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Additionally, to determine the level of background dicamba in the field, </w:t>
      </w:r>
      <w:r w:rsidR="00FB5F60">
        <w:rPr>
          <w:rFonts w:ascii="Times New Roman" w:hAnsi="Times New Roman" w:cs="Times New Roman"/>
          <w:sz w:val="24"/>
          <w:szCs w:val="24"/>
        </w:rPr>
        <w:t>2</w:t>
      </w:r>
      <w:r w:rsidR="005819E5">
        <w:rPr>
          <w:rFonts w:ascii="Times New Roman" w:hAnsi="Times New Roman" w:cs="Times New Roman"/>
          <w:sz w:val="24"/>
          <w:szCs w:val="24"/>
        </w:rPr>
        <w:t xml:space="preserve"> </w:t>
      </w:r>
      <w:r w:rsidRPr="00B500E9">
        <w:rPr>
          <w:rFonts w:ascii="Times New Roman" w:hAnsi="Times New Roman" w:cs="Times New Roman"/>
          <w:sz w:val="24"/>
          <w:szCs w:val="24"/>
        </w:rPr>
        <w:t>pre-application air samples will be collected using air sampling equipment placed near the in-field air monitori</w:t>
      </w:r>
      <w:r>
        <w:rPr>
          <w:rFonts w:ascii="Times New Roman" w:hAnsi="Times New Roman" w:cs="Times New Roman"/>
          <w:sz w:val="24"/>
          <w:szCs w:val="24"/>
        </w:rPr>
        <w:t xml:space="preserve">ng location of the test plot. </w:t>
      </w:r>
      <w:r w:rsidRPr="00B500E9">
        <w:rPr>
          <w:rFonts w:ascii="Times New Roman" w:hAnsi="Times New Roman" w:cs="Times New Roman"/>
          <w:sz w:val="24"/>
          <w:szCs w:val="24"/>
        </w:rPr>
        <w:t>The samples will be collected 24 h prior to</w:t>
      </w:r>
      <w:r>
        <w:rPr>
          <w:rFonts w:ascii="Times New Roman" w:hAnsi="Times New Roman" w:cs="Times New Roman"/>
          <w:sz w:val="24"/>
          <w:szCs w:val="24"/>
        </w:rPr>
        <w:t xml:space="preserve"> the application time. The sampling time should last </w:t>
      </w:r>
      <w:r w:rsidRPr="00B500E9">
        <w:rPr>
          <w:rFonts w:ascii="Times New Roman" w:hAnsi="Times New Roman" w:cs="Times New Roman"/>
          <w:sz w:val="24"/>
          <w:szCs w:val="24"/>
        </w:rPr>
        <w:t xml:space="preserve">approximately 6 hours at a </w:t>
      </w:r>
      <w:r>
        <w:rPr>
          <w:rFonts w:ascii="Times New Roman" w:hAnsi="Times New Roman" w:cs="Times New Roman"/>
          <w:sz w:val="24"/>
          <w:szCs w:val="24"/>
        </w:rPr>
        <w:t xml:space="preserve">similar flow rate as described before. </w:t>
      </w:r>
      <w:r w:rsidRPr="00B500E9">
        <w:rPr>
          <w:rFonts w:ascii="Times New Roman" w:hAnsi="Times New Roman" w:cs="Times New Roman"/>
          <w:sz w:val="24"/>
          <w:szCs w:val="24"/>
        </w:rPr>
        <w:t>Samples should be stored separately from all post-application samples.</w:t>
      </w:r>
    </w:p>
    <w:p w14:paraId="553C33E4" w14:textId="77777777" w:rsidR="00B87304" w:rsidRPr="00B500E9" w:rsidRDefault="00B87304" w:rsidP="005276D8">
      <w:pPr>
        <w:spacing w:after="0" w:line="360" w:lineRule="auto"/>
        <w:ind w:firstLine="720"/>
        <w:jc w:val="both"/>
        <w:rPr>
          <w:rFonts w:ascii="Times New Roman" w:hAnsi="Times New Roman" w:cs="Times New Roman"/>
          <w:sz w:val="24"/>
          <w:szCs w:val="24"/>
        </w:rPr>
      </w:pPr>
    </w:p>
    <w:p w14:paraId="019FA226" w14:textId="77777777" w:rsidR="00794099" w:rsidRPr="009C5859" w:rsidRDefault="000A551B" w:rsidP="009C585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4 </w:t>
      </w:r>
      <w:r w:rsidR="009C5859">
        <w:rPr>
          <w:rFonts w:ascii="Times New Roman" w:hAnsi="Times New Roman" w:cs="Times New Roman"/>
          <w:b/>
          <w:i/>
          <w:sz w:val="24"/>
          <w:szCs w:val="24"/>
        </w:rPr>
        <w:t>Sample c</w:t>
      </w:r>
      <w:r w:rsidR="00794099" w:rsidRPr="009C5859">
        <w:rPr>
          <w:rFonts w:ascii="Times New Roman" w:hAnsi="Times New Roman" w:cs="Times New Roman"/>
          <w:b/>
          <w:i/>
          <w:sz w:val="24"/>
          <w:szCs w:val="24"/>
        </w:rPr>
        <w:t>ollection</w:t>
      </w:r>
    </w:p>
    <w:p w14:paraId="641C49FE" w14:textId="77777777" w:rsidR="00F91417" w:rsidRDefault="00F91417" w:rsidP="00F91417">
      <w:pPr>
        <w:spacing w:after="0" w:line="360" w:lineRule="auto"/>
        <w:ind w:firstLine="720"/>
        <w:jc w:val="both"/>
        <w:rPr>
          <w:rFonts w:ascii="Times New Roman" w:hAnsi="Times New Roman" w:cs="Times New Roman"/>
          <w:sz w:val="24"/>
          <w:szCs w:val="24"/>
        </w:rPr>
      </w:pPr>
    </w:p>
    <w:p w14:paraId="565EDC04" w14:textId="7A882553" w:rsidR="00685F77" w:rsidRPr="00D77EBE" w:rsidRDefault="00F91417" w:rsidP="00D77EB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s</w:t>
      </w:r>
      <w:r w:rsidRPr="00B500E9">
        <w:rPr>
          <w:rFonts w:ascii="Times New Roman" w:hAnsi="Times New Roman" w:cs="Times New Roman"/>
          <w:sz w:val="24"/>
          <w:szCs w:val="24"/>
        </w:rPr>
        <w:t xml:space="preserve">amples </w:t>
      </w:r>
      <w:r>
        <w:rPr>
          <w:rFonts w:ascii="Times New Roman" w:hAnsi="Times New Roman" w:cs="Times New Roman"/>
          <w:sz w:val="24"/>
          <w:szCs w:val="24"/>
        </w:rPr>
        <w:t xml:space="preserve">should be </w:t>
      </w:r>
      <w:r w:rsidRPr="00B500E9">
        <w:rPr>
          <w:rFonts w:ascii="Times New Roman" w:hAnsi="Times New Roman" w:cs="Times New Roman"/>
          <w:sz w:val="24"/>
          <w:szCs w:val="24"/>
        </w:rPr>
        <w:t>collected in a manner that reduces the pote</w:t>
      </w:r>
      <w:r>
        <w:rPr>
          <w:rFonts w:ascii="Times New Roman" w:hAnsi="Times New Roman" w:cs="Times New Roman"/>
          <w:sz w:val="24"/>
          <w:szCs w:val="24"/>
        </w:rPr>
        <w:t>ntial for cross contamination.</w:t>
      </w:r>
      <w:r w:rsidR="00C4768A">
        <w:rPr>
          <w:rFonts w:ascii="Times New Roman" w:hAnsi="Times New Roman" w:cs="Times New Roman"/>
          <w:sz w:val="24"/>
          <w:szCs w:val="24"/>
        </w:rPr>
        <w:t xml:space="preserve">  </w:t>
      </w:r>
      <w:r w:rsidR="004024D8">
        <w:rPr>
          <w:rFonts w:ascii="Times New Roman" w:hAnsi="Times New Roman" w:cs="Times New Roman"/>
          <w:sz w:val="24"/>
          <w:szCs w:val="24"/>
        </w:rPr>
        <w:t xml:space="preserve">For the center mast sample collection, work from the top down. </w:t>
      </w:r>
      <w:r w:rsidR="008C25A8">
        <w:rPr>
          <w:rFonts w:ascii="Times New Roman" w:hAnsi="Times New Roman" w:cs="Times New Roman"/>
          <w:sz w:val="24"/>
          <w:szCs w:val="24"/>
        </w:rPr>
        <w:t xml:space="preserve">Additionally, collect all PUF samples first then replace with new PUFS. </w:t>
      </w:r>
      <w:r>
        <w:rPr>
          <w:rFonts w:ascii="Times New Roman" w:hAnsi="Times New Roman" w:cs="Times New Roman"/>
          <w:sz w:val="24"/>
          <w:szCs w:val="24"/>
        </w:rPr>
        <w:t xml:space="preserve">People </w:t>
      </w:r>
      <w:r w:rsidRPr="00B500E9">
        <w:rPr>
          <w:rFonts w:ascii="Times New Roman" w:hAnsi="Times New Roman" w:cs="Times New Roman"/>
          <w:sz w:val="24"/>
          <w:szCs w:val="24"/>
        </w:rPr>
        <w:t xml:space="preserve">collecting samples </w:t>
      </w:r>
      <w:r>
        <w:rPr>
          <w:rFonts w:ascii="Times New Roman" w:hAnsi="Times New Roman" w:cs="Times New Roman"/>
          <w:sz w:val="24"/>
          <w:szCs w:val="24"/>
        </w:rPr>
        <w:t xml:space="preserve">must </w:t>
      </w:r>
      <w:r w:rsidRPr="00B500E9">
        <w:rPr>
          <w:rFonts w:ascii="Times New Roman" w:hAnsi="Times New Roman" w:cs="Times New Roman"/>
          <w:sz w:val="24"/>
          <w:szCs w:val="24"/>
        </w:rPr>
        <w:t xml:space="preserve">change gloves </w:t>
      </w:r>
      <w:r>
        <w:rPr>
          <w:rFonts w:ascii="Times New Roman" w:hAnsi="Times New Roman" w:cs="Times New Roman"/>
          <w:sz w:val="24"/>
          <w:szCs w:val="24"/>
        </w:rPr>
        <w:t>between each sample collection.</w:t>
      </w:r>
      <w:r w:rsidR="00685F77">
        <w:rPr>
          <w:rFonts w:ascii="Times New Roman" w:hAnsi="Times New Roman" w:cs="Times New Roman"/>
          <w:sz w:val="24"/>
          <w:szCs w:val="24"/>
        </w:rPr>
        <w:t xml:space="preserve"> </w:t>
      </w:r>
      <w:r w:rsidR="007F0DCE">
        <w:rPr>
          <w:rFonts w:ascii="Times New Roman" w:hAnsi="Times New Roman" w:cs="Times New Roman"/>
          <w:sz w:val="24"/>
          <w:szCs w:val="24"/>
        </w:rPr>
        <w:t>Specifically,</w:t>
      </w:r>
      <w:r w:rsidR="00685F77">
        <w:rPr>
          <w:rFonts w:ascii="Times New Roman" w:hAnsi="Times New Roman" w:cs="Times New Roman"/>
          <w:sz w:val="24"/>
          <w:szCs w:val="24"/>
        </w:rPr>
        <w:t xml:space="preserve"> for air samples, a</w:t>
      </w:r>
      <w:r w:rsidR="00685F77" w:rsidRPr="00B500E9">
        <w:rPr>
          <w:rFonts w:ascii="Times New Roman" w:hAnsi="Times New Roman" w:cs="Times New Roman"/>
          <w:sz w:val="24"/>
          <w:szCs w:val="24"/>
        </w:rPr>
        <w:t xml:space="preserve">dditional examples of strategies to avoid contamination include: not touching the open end of the PUF tubes, push/pull PUF into place </w:t>
      </w:r>
      <w:r w:rsidR="000607B6">
        <w:rPr>
          <w:rFonts w:ascii="Times New Roman" w:hAnsi="Times New Roman" w:cs="Times New Roman"/>
          <w:sz w:val="24"/>
          <w:szCs w:val="24"/>
        </w:rPr>
        <w:t xml:space="preserve">in the PVC tubing </w:t>
      </w:r>
      <w:r w:rsidR="00685F77" w:rsidRPr="00B500E9">
        <w:rPr>
          <w:rFonts w:ascii="Times New Roman" w:hAnsi="Times New Roman" w:cs="Times New Roman"/>
          <w:sz w:val="24"/>
          <w:szCs w:val="24"/>
        </w:rPr>
        <w:t xml:space="preserve">using </w:t>
      </w:r>
      <w:proofErr w:type="spellStart"/>
      <w:r w:rsidR="00685F77" w:rsidRPr="00B500E9">
        <w:rPr>
          <w:rFonts w:ascii="Times New Roman" w:hAnsi="Times New Roman" w:cs="Times New Roman"/>
          <w:sz w:val="24"/>
          <w:szCs w:val="24"/>
        </w:rPr>
        <w:t>Tygon</w:t>
      </w:r>
      <w:proofErr w:type="spellEnd"/>
      <w:r w:rsidR="00685F77" w:rsidRPr="00B500E9">
        <w:rPr>
          <w:rFonts w:ascii="Times New Roman" w:hAnsi="Times New Roman" w:cs="Times New Roman"/>
          <w:sz w:val="24"/>
          <w:szCs w:val="24"/>
        </w:rPr>
        <w:t xml:space="preserve"> tubing connected to pump, changing gloves whenever unintentional contact is made with contaminated equipment</w:t>
      </w:r>
      <w:r w:rsidR="00685F77">
        <w:rPr>
          <w:rFonts w:ascii="Times New Roman" w:hAnsi="Times New Roman" w:cs="Times New Roman"/>
          <w:sz w:val="24"/>
          <w:szCs w:val="24"/>
        </w:rPr>
        <w:t>, clothing or soybeans.</w:t>
      </w:r>
      <w:r w:rsidR="007F0DCE">
        <w:rPr>
          <w:rFonts w:ascii="Times New Roman" w:hAnsi="Times New Roman" w:cs="Times New Roman"/>
          <w:sz w:val="24"/>
          <w:szCs w:val="24"/>
        </w:rPr>
        <w:t xml:space="preserve"> </w:t>
      </w:r>
      <w:r w:rsidR="007F0DCE" w:rsidRPr="0157C559">
        <w:rPr>
          <w:rFonts w:ascii="Times New Roman" w:hAnsi="Times New Roman" w:cs="Times New Roman"/>
          <w:sz w:val="24"/>
          <w:szCs w:val="24"/>
        </w:rPr>
        <w:t xml:space="preserve">Additionally, use a bamboo skewer provided to push the PUF from the glass </w:t>
      </w:r>
      <w:r w:rsidR="001D6318" w:rsidRPr="0157C559">
        <w:rPr>
          <w:rFonts w:ascii="Times New Roman" w:hAnsi="Times New Roman" w:cs="Times New Roman"/>
          <w:sz w:val="24"/>
          <w:szCs w:val="24"/>
        </w:rPr>
        <w:t>tube into the falcon tube</w:t>
      </w:r>
      <w:r w:rsidR="00B41442" w:rsidRPr="0157C559">
        <w:rPr>
          <w:rFonts w:ascii="Times New Roman" w:hAnsi="Times New Roman" w:cs="Times New Roman"/>
          <w:sz w:val="24"/>
          <w:szCs w:val="24"/>
        </w:rPr>
        <w:t xml:space="preserve"> as seen in the picture below</w:t>
      </w:r>
      <w:r w:rsidR="001D6318">
        <w:rPr>
          <w:rFonts w:ascii="Times New Roman" w:hAnsi="Times New Roman" w:cs="Times New Roman"/>
          <w:sz w:val="24"/>
          <w:szCs w:val="24"/>
        </w:rPr>
        <w:t>.</w:t>
      </w:r>
    </w:p>
    <w:p w14:paraId="4A9E5895" w14:textId="19E2C714" w:rsidR="00685F77" w:rsidRPr="00D77EBE" w:rsidRDefault="00685F77" w:rsidP="00D77EBE">
      <w:pPr>
        <w:spacing w:after="0" w:line="360" w:lineRule="auto"/>
        <w:ind w:firstLine="720"/>
        <w:jc w:val="both"/>
        <w:rPr>
          <w:rFonts w:ascii="Times New Roman" w:hAnsi="Times New Roman" w:cs="Times New Roman"/>
          <w:sz w:val="24"/>
          <w:szCs w:val="24"/>
        </w:rPr>
      </w:pPr>
    </w:p>
    <w:p w14:paraId="0873E0E6" w14:textId="01BFBB7C" w:rsidR="0157C559" w:rsidRDefault="0157C559" w:rsidP="00D77EBE">
      <w:pPr>
        <w:spacing w:after="0" w:line="360" w:lineRule="auto"/>
        <w:ind w:firstLine="720"/>
        <w:jc w:val="both"/>
      </w:pPr>
      <w:r>
        <w:rPr>
          <w:noProof/>
        </w:rPr>
        <w:lastRenderedPageBreak/>
        <w:drawing>
          <wp:inline distT="0" distB="0" distL="0" distR="0" wp14:anchorId="66B26449" wp14:editId="13F9B258">
            <wp:extent cx="3619500" cy="2409825"/>
            <wp:effectExtent l="0" t="0" r="0" b="0"/>
            <wp:docPr id="1826407916" name="Picture 182640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19500" cy="2409825"/>
                    </a:xfrm>
                    <a:prstGeom prst="rect">
                      <a:avLst/>
                    </a:prstGeom>
                  </pic:spPr>
                </pic:pic>
              </a:graphicData>
            </a:graphic>
          </wp:inline>
        </w:drawing>
      </w:r>
    </w:p>
    <w:p w14:paraId="18786A08" w14:textId="001E6A24" w:rsidR="0157C559" w:rsidRDefault="0157C559" w:rsidP="00D77EBE">
      <w:pPr>
        <w:spacing w:after="0" w:line="360" w:lineRule="auto"/>
        <w:ind w:firstLine="720"/>
        <w:jc w:val="both"/>
      </w:pPr>
    </w:p>
    <w:p w14:paraId="2C4F8C56" w14:textId="3E0700C8" w:rsidR="00685F77" w:rsidRPr="008F0D55" w:rsidRDefault="001D6318" w:rsidP="00685F7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Use one skewer per </w:t>
      </w:r>
      <w:r w:rsidR="00F459C9">
        <w:rPr>
          <w:rFonts w:ascii="Times New Roman" w:hAnsi="Times New Roman" w:cs="Times New Roman"/>
          <w:sz w:val="24"/>
          <w:szCs w:val="24"/>
        </w:rPr>
        <w:t>PUF</w:t>
      </w:r>
      <w:r>
        <w:rPr>
          <w:rFonts w:ascii="Times New Roman" w:hAnsi="Times New Roman" w:cs="Times New Roman"/>
          <w:sz w:val="24"/>
          <w:szCs w:val="24"/>
        </w:rPr>
        <w:t>.</w:t>
      </w:r>
      <w:r w:rsidR="000460D5">
        <w:rPr>
          <w:rFonts w:ascii="Times New Roman" w:hAnsi="Times New Roman" w:cs="Times New Roman"/>
          <w:sz w:val="24"/>
          <w:szCs w:val="24"/>
        </w:rPr>
        <w:t xml:space="preserve">  </w:t>
      </w:r>
      <w:r w:rsidR="000460D5" w:rsidRPr="008F0D55">
        <w:rPr>
          <w:rFonts w:ascii="Times New Roman" w:hAnsi="Times New Roman" w:cs="Times New Roman"/>
          <w:sz w:val="24"/>
          <w:szCs w:val="24"/>
        </w:rPr>
        <w:t>The used, empty glass tube is then discarded or saved to be cleaned for later trials.  Do not re-use glass PUF holders.</w:t>
      </w:r>
    </w:p>
    <w:p w14:paraId="02C7963D" w14:textId="77777777" w:rsidR="00F91417" w:rsidRDefault="00F91417" w:rsidP="00F91417">
      <w:pPr>
        <w:spacing w:after="0" w:line="360" w:lineRule="auto"/>
        <w:ind w:firstLine="720"/>
        <w:jc w:val="both"/>
        <w:rPr>
          <w:rFonts w:ascii="Times New Roman" w:hAnsi="Times New Roman" w:cs="Times New Roman"/>
          <w:sz w:val="24"/>
          <w:szCs w:val="24"/>
        </w:rPr>
      </w:pPr>
      <w:r w:rsidRPr="0093764B">
        <w:rPr>
          <w:rFonts w:ascii="Times New Roman" w:hAnsi="Times New Roman" w:cs="Times New Roman"/>
          <w:sz w:val="24"/>
          <w:szCs w:val="24"/>
        </w:rPr>
        <w:t>A crew will be designated as clean or contaminated and contaminated crews will not collect any samples outside of the application area and clean crews will not collect any samples inside the collection area.</w:t>
      </w:r>
    </w:p>
    <w:p w14:paraId="3DDB5137" w14:textId="5B61ED64" w:rsidR="00F91417" w:rsidRDefault="00A10A84" w:rsidP="003F619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samples will be placed in</w:t>
      </w:r>
      <w:r w:rsidR="003F6197">
        <w:rPr>
          <w:rFonts w:ascii="Times New Roman" w:hAnsi="Times New Roman" w:cs="Times New Roman"/>
          <w:sz w:val="24"/>
          <w:szCs w:val="24"/>
        </w:rPr>
        <w:t xml:space="preserve"> labeled </w:t>
      </w:r>
      <w:r w:rsidR="003F6197" w:rsidRPr="0093764B">
        <w:rPr>
          <w:rFonts w:ascii="Times New Roman" w:hAnsi="Times New Roman" w:cs="Times New Roman"/>
          <w:sz w:val="24"/>
          <w:szCs w:val="24"/>
        </w:rPr>
        <w:t>plastic</w:t>
      </w:r>
      <w:r w:rsidRPr="0093764B">
        <w:rPr>
          <w:rFonts w:ascii="Times New Roman" w:hAnsi="Times New Roman" w:cs="Times New Roman"/>
          <w:sz w:val="24"/>
          <w:szCs w:val="24"/>
        </w:rPr>
        <w:t xml:space="preserve"> </w:t>
      </w:r>
      <w:r w:rsidR="0093764B" w:rsidRPr="0093764B">
        <w:rPr>
          <w:rFonts w:ascii="Times New Roman" w:hAnsi="Times New Roman" w:cs="Times New Roman"/>
          <w:sz w:val="24"/>
          <w:szCs w:val="24"/>
        </w:rPr>
        <w:t xml:space="preserve">falcon </w:t>
      </w:r>
      <w:r w:rsidR="00F91417" w:rsidRPr="0093764B">
        <w:rPr>
          <w:rFonts w:ascii="Times New Roman" w:hAnsi="Times New Roman" w:cs="Times New Roman"/>
          <w:sz w:val="24"/>
          <w:szCs w:val="24"/>
        </w:rPr>
        <w:t>tubes</w:t>
      </w:r>
      <w:r w:rsidR="00F91417" w:rsidRPr="00B500E9">
        <w:rPr>
          <w:rFonts w:ascii="Times New Roman" w:hAnsi="Times New Roman" w:cs="Times New Roman"/>
          <w:sz w:val="24"/>
          <w:szCs w:val="24"/>
        </w:rPr>
        <w:t xml:space="preserve"> </w:t>
      </w:r>
      <w:r w:rsidR="003F6197">
        <w:rPr>
          <w:rFonts w:ascii="Times New Roman" w:hAnsi="Times New Roman" w:cs="Times New Roman"/>
          <w:sz w:val="24"/>
          <w:szCs w:val="24"/>
        </w:rPr>
        <w:t>and</w:t>
      </w:r>
      <w:r w:rsidR="00F91417" w:rsidRPr="00B500E9">
        <w:rPr>
          <w:rFonts w:ascii="Times New Roman" w:hAnsi="Times New Roman" w:cs="Times New Roman"/>
          <w:sz w:val="24"/>
          <w:szCs w:val="24"/>
        </w:rPr>
        <w:t xml:space="preserve"> placed in labeled cardboard boxes in order to isolate samples by distance</w:t>
      </w:r>
      <w:r>
        <w:rPr>
          <w:rFonts w:ascii="Times New Roman" w:hAnsi="Times New Roman" w:cs="Times New Roman"/>
          <w:sz w:val="24"/>
          <w:szCs w:val="24"/>
        </w:rPr>
        <w:t xml:space="preserve"> and direction. B</w:t>
      </w:r>
      <w:r w:rsidR="00F91417" w:rsidRPr="00B500E9">
        <w:rPr>
          <w:rFonts w:ascii="Times New Roman" w:hAnsi="Times New Roman" w:cs="Times New Roman"/>
          <w:sz w:val="24"/>
          <w:szCs w:val="24"/>
        </w:rPr>
        <w:t>oxes will be double bagged using 2</w:t>
      </w:r>
      <w:r w:rsidR="003F6197">
        <w:rPr>
          <w:rFonts w:ascii="Times New Roman" w:hAnsi="Times New Roman" w:cs="Times New Roman"/>
          <w:sz w:val="24"/>
          <w:szCs w:val="24"/>
        </w:rPr>
        <w:t>-</w:t>
      </w:r>
      <w:r w:rsidR="00F91417" w:rsidRPr="00B500E9">
        <w:rPr>
          <w:rFonts w:ascii="Times New Roman" w:hAnsi="Times New Roman" w:cs="Times New Roman"/>
          <w:sz w:val="24"/>
          <w:szCs w:val="24"/>
        </w:rPr>
        <w:t>gallon plastic bags and placed into an appropriate cooler or freezer. All samples must be kept isolated based on type and distance from the application area and stored and shipped in coolers containing dry ice until transfer to stora</w:t>
      </w:r>
      <w:r w:rsidR="00F91417">
        <w:rPr>
          <w:rFonts w:ascii="Times New Roman" w:hAnsi="Times New Roman" w:cs="Times New Roman"/>
          <w:sz w:val="24"/>
          <w:szCs w:val="24"/>
        </w:rPr>
        <w:t xml:space="preserve">ge at -20 C prior to analysis. </w:t>
      </w:r>
      <w:r w:rsidRPr="00B500E9">
        <w:rPr>
          <w:rFonts w:ascii="Times New Roman" w:hAnsi="Times New Roman" w:cs="Times New Roman"/>
          <w:sz w:val="24"/>
          <w:szCs w:val="24"/>
        </w:rPr>
        <w:t>In</w:t>
      </w:r>
      <w:r w:rsidR="0093764B">
        <w:rPr>
          <w:rFonts w:ascii="Times New Roman" w:hAnsi="Times New Roman" w:cs="Times New Roman"/>
          <w:sz w:val="24"/>
          <w:szCs w:val="24"/>
        </w:rPr>
        <w:t>-</w:t>
      </w:r>
      <w:r w:rsidRPr="00B500E9">
        <w:rPr>
          <w:rFonts w:ascii="Times New Roman" w:hAnsi="Times New Roman" w:cs="Times New Roman"/>
          <w:sz w:val="24"/>
          <w:szCs w:val="24"/>
        </w:rPr>
        <w:t>swath samples will be</w:t>
      </w:r>
      <w:r>
        <w:rPr>
          <w:rFonts w:ascii="Times New Roman" w:hAnsi="Times New Roman" w:cs="Times New Roman"/>
          <w:sz w:val="24"/>
          <w:szCs w:val="24"/>
        </w:rPr>
        <w:t xml:space="preserve"> </w:t>
      </w:r>
      <w:r w:rsidRPr="00B500E9">
        <w:rPr>
          <w:rFonts w:ascii="Times New Roman" w:hAnsi="Times New Roman" w:cs="Times New Roman"/>
          <w:sz w:val="24"/>
          <w:szCs w:val="24"/>
        </w:rPr>
        <w:t>kept isolated</w:t>
      </w:r>
      <w:r>
        <w:rPr>
          <w:rFonts w:ascii="Times New Roman" w:hAnsi="Times New Roman" w:cs="Times New Roman"/>
          <w:sz w:val="24"/>
          <w:szCs w:val="24"/>
        </w:rPr>
        <w:t xml:space="preserve"> from any other filters or PUFs and</w:t>
      </w:r>
      <w:r w:rsidRPr="00B500E9">
        <w:rPr>
          <w:rFonts w:ascii="Times New Roman" w:hAnsi="Times New Roman" w:cs="Times New Roman"/>
          <w:sz w:val="24"/>
          <w:szCs w:val="24"/>
        </w:rPr>
        <w:t xml:space="preserve"> sent to Bayer Laboratories</w:t>
      </w:r>
      <w:r>
        <w:rPr>
          <w:rFonts w:ascii="Times New Roman" w:hAnsi="Times New Roman" w:cs="Times New Roman"/>
          <w:sz w:val="24"/>
          <w:szCs w:val="24"/>
        </w:rPr>
        <w:t xml:space="preserve"> in St. Louis, MO for analysis. All other s</w:t>
      </w:r>
      <w:r w:rsidR="00F91417" w:rsidRPr="00B500E9">
        <w:rPr>
          <w:rFonts w:ascii="Times New Roman" w:hAnsi="Times New Roman" w:cs="Times New Roman"/>
          <w:sz w:val="24"/>
          <w:szCs w:val="24"/>
        </w:rPr>
        <w:t xml:space="preserve">amples will be sent to </w:t>
      </w:r>
      <w:r w:rsidR="0093764B">
        <w:rPr>
          <w:rFonts w:ascii="Times New Roman" w:hAnsi="Times New Roman" w:cs="Times New Roman"/>
          <w:sz w:val="24"/>
          <w:szCs w:val="24"/>
        </w:rPr>
        <w:t xml:space="preserve">Bayer Laboratories </w:t>
      </w:r>
      <w:r w:rsidR="00F91417" w:rsidRPr="00B500E9">
        <w:rPr>
          <w:rFonts w:ascii="Times New Roman" w:hAnsi="Times New Roman" w:cs="Times New Roman"/>
          <w:sz w:val="24"/>
          <w:szCs w:val="24"/>
        </w:rPr>
        <w:t>for analysis. The exact sampling scheme will be determined by the Study Director and documented in the field notebook. A standardized field notebook layout</w:t>
      </w:r>
      <w:r w:rsidR="003F6197">
        <w:rPr>
          <w:rFonts w:ascii="Times New Roman" w:hAnsi="Times New Roman" w:cs="Times New Roman"/>
          <w:sz w:val="24"/>
          <w:szCs w:val="24"/>
        </w:rPr>
        <w:t>,</w:t>
      </w:r>
      <w:r>
        <w:rPr>
          <w:rFonts w:ascii="Times New Roman" w:hAnsi="Times New Roman" w:cs="Times New Roman"/>
          <w:sz w:val="24"/>
          <w:szCs w:val="24"/>
        </w:rPr>
        <w:t xml:space="preserve"> </w:t>
      </w:r>
      <w:r w:rsidR="003F6197">
        <w:rPr>
          <w:rFonts w:ascii="Times New Roman" w:hAnsi="Times New Roman" w:cs="Times New Roman"/>
          <w:sz w:val="24"/>
          <w:szCs w:val="24"/>
        </w:rPr>
        <w:t xml:space="preserve">data collection sheets and </w:t>
      </w:r>
      <w:r>
        <w:rPr>
          <w:rFonts w:ascii="Times New Roman" w:hAnsi="Times New Roman" w:cs="Times New Roman"/>
          <w:sz w:val="24"/>
          <w:szCs w:val="24"/>
        </w:rPr>
        <w:t xml:space="preserve">labels </w:t>
      </w:r>
      <w:r w:rsidR="00F91417" w:rsidRPr="00B500E9">
        <w:rPr>
          <w:rFonts w:ascii="Times New Roman" w:hAnsi="Times New Roman" w:cs="Times New Roman"/>
          <w:sz w:val="24"/>
          <w:szCs w:val="24"/>
        </w:rPr>
        <w:t xml:space="preserve">will be provided by </w:t>
      </w:r>
      <w:r w:rsidR="0093764B">
        <w:rPr>
          <w:rFonts w:ascii="Times New Roman" w:hAnsi="Times New Roman" w:cs="Times New Roman"/>
          <w:sz w:val="24"/>
          <w:szCs w:val="24"/>
        </w:rPr>
        <w:t xml:space="preserve">the </w:t>
      </w:r>
      <w:r w:rsidR="00F91417">
        <w:rPr>
          <w:rFonts w:ascii="Times New Roman" w:hAnsi="Times New Roman" w:cs="Times New Roman"/>
          <w:sz w:val="24"/>
          <w:szCs w:val="24"/>
        </w:rPr>
        <w:t>PAT Lab.</w:t>
      </w:r>
      <w:r w:rsidR="00F459C9">
        <w:rPr>
          <w:rFonts w:ascii="Times New Roman" w:hAnsi="Times New Roman" w:cs="Times New Roman"/>
          <w:sz w:val="24"/>
          <w:szCs w:val="24"/>
        </w:rPr>
        <w:t xml:space="preserve"> Please use the shipping addresses below:</w:t>
      </w:r>
    </w:p>
    <w:p w14:paraId="56DD0678" w14:textId="77777777" w:rsidR="00C45527" w:rsidRDefault="00C45527" w:rsidP="003F6197">
      <w:pPr>
        <w:spacing w:after="0" w:line="360" w:lineRule="auto"/>
        <w:ind w:firstLine="720"/>
        <w:jc w:val="both"/>
        <w:rPr>
          <w:rFonts w:ascii="Times New Roman" w:hAnsi="Times New Roman" w:cs="Times New Roman"/>
          <w:sz w:val="24"/>
          <w:szCs w:val="24"/>
        </w:rPr>
      </w:pPr>
    </w:p>
    <w:p w14:paraId="3D6EF869" w14:textId="52D2CAF8" w:rsidR="00F459C9" w:rsidRDefault="00F459C9" w:rsidP="003F6197">
      <w:pPr>
        <w:spacing w:after="0" w:line="360" w:lineRule="auto"/>
        <w:ind w:firstLine="720"/>
        <w:jc w:val="both"/>
        <w:rPr>
          <w:rFonts w:ascii="Times New Roman" w:hAnsi="Times New Roman" w:cs="Times New Roman"/>
          <w:b/>
          <w:sz w:val="24"/>
          <w:szCs w:val="24"/>
        </w:rPr>
      </w:pPr>
      <w:r w:rsidRPr="00F459C9">
        <w:rPr>
          <w:rFonts w:ascii="Times New Roman" w:hAnsi="Times New Roman" w:cs="Times New Roman"/>
          <w:b/>
          <w:sz w:val="24"/>
          <w:szCs w:val="24"/>
        </w:rPr>
        <w:t>Tank Samples</w:t>
      </w:r>
      <w:r w:rsidR="00C45527">
        <w:rPr>
          <w:rFonts w:ascii="Times New Roman" w:hAnsi="Times New Roman" w:cs="Times New Roman"/>
          <w:b/>
          <w:sz w:val="24"/>
          <w:szCs w:val="24"/>
        </w:rPr>
        <w:t xml:space="preserve"> and </w:t>
      </w:r>
      <w:r w:rsidRPr="00F459C9">
        <w:rPr>
          <w:rFonts w:ascii="Times New Roman" w:hAnsi="Times New Roman" w:cs="Times New Roman"/>
          <w:b/>
          <w:sz w:val="24"/>
          <w:szCs w:val="24"/>
        </w:rPr>
        <w:t>In-Swath Filters</w:t>
      </w:r>
    </w:p>
    <w:p w14:paraId="5F143D1E" w14:textId="3EFBDF4C" w:rsidR="00F459C9" w:rsidRPr="00F459C9" w:rsidRDefault="00F459C9" w:rsidP="003F6197">
      <w:pPr>
        <w:spacing w:after="0" w:line="360" w:lineRule="auto"/>
        <w:ind w:firstLine="720"/>
        <w:jc w:val="both"/>
        <w:rPr>
          <w:rFonts w:ascii="Times New Roman" w:hAnsi="Times New Roman" w:cs="Times New Roman"/>
          <w:sz w:val="24"/>
          <w:szCs w:val="24"/>
        </w:rPr>
      </w:pPr>
      <w:r w:rsidRPr="00F459C9">
        <w:rPr>
          <w:rFonts w:ascii="Times New Roman" w:hAnsi="Times New Roman" w:cs="Times New Roman"/>
          <w:sz w:val="24"/>
          <w:szCs w:val="24"/>
        </w:rPr>
        <w:t xml:space="preserve">Bayer Crop Science – Attn Mathew </w:t>
      </w:r>
      <w:proofErr w:type="spellStart"/>
      <w:r w:rsidRPr="00F459C9">
        <w:rPr>
          <w:rFonts w:ascii="Times New Roman" w:hAnsi="Times New Roman" w:cs="Times New Roman"/>
          <w:sz w:val="24"/>
          <w:szCs w:val="24"/>
        </w:rPr>
        <w:t>Juergens</w:t>
      </w:r>
      <w:proofErr w:type="spellEnd"/>
    </w:p>
    <w:p w14:paraId="69F0A3EA" w14:textId="5FB233B5" w:rsidR="00F459C9" w:rsidRPr="00F459C9" w:rsidRDefault="00F459C9" w:rsidP="003F6197">
      <w:pPr>
        <w:spacing w:after="0" w:line="360" w:lineRule="auto"/>
        <w:ind w:firstLine="720"/>
        <w:jc w:val="both"/>
        <w:rPr>
          <w:rFonts w:ascii="Times New Roman" w:hAnsi="Times New Roman" w:cs="Times New Roman"/>
          <w:sz w:val="24"/>
          <w:szCs w:val="24"/>
        </w:rPr>
      </w:pPr>
      <w:r w:rsidRPr="00F459C9">
        <w:rPr>
          <w:rFonts w:ascii="Times New Roman" w:hAnsi="Times New Roman" w:cs="Times New Roman"/>
          <w:sz w:val="24"/>
          <w:szCs w:val="24"/>
        </w:rPr>
        <w:t>AA5921-A</w:t>
      </w:r>
    </w:p>
    <w:p w14:paraId="5276A36F" w14:textId="355B017C" w:rsidR="00F459C9" w:rsidRPr="00F459C9" w:rsidRDefault="00F459C9" w:rsidP="003F6197">
      <w:pPr>
        <w:spacing w:after="0" w:line="360" w:lineRule="auto"/>
        <w:ind w:firstLine="720"/>
        <w:jc w:val="both"/>
        <w:rPr>
          <w:rFonts w:ascii="Times New Roman" w:hAnsi="Times New Roman" w:cs="Times New Roman"/>
          <w:sz w:val="24"/>
          <w:szCs w:val="24"/>
        </w:rPr>
      </w:pPr>
      <w:r w:rsidRPr="00F459C9">
        <w:rPr>
          <w:rFonts w:ascii="Times New Roman" w:hAnsi="Times New Roman" w:cs="Times New Roman"/>
          <w:sz w:val="24"/>
          <w:szCs w:val="24"/>
        </w:rPr>
        <w:t xml:space="preserve">700 </w:t>
      </w:r>
      <w:r w:rsidR="00C45527">
        <w:rPr>
          <w:rFonts w:ascii="Times New Roman" w:hAnsi="Times New Roman" w:cs="Times New Roman"/>
          <w:sz w:val="24"/>
          <w:szCs w:val="24"/>
        </w:rPr>
        <w:t xml:space="preserve">W. </w:t>
      </w:r>
      <w:r w:rsidRPr="00F459C9">
        <w:rPr>
          <w:rFonts w:ascii="Times New Roman" w:hAnsi="Times New Roman" w:cs="Times New Roman"/>
          <w:sz w:val="24"/>
          <w:szCs w:val="24"/>
        </w:rPr>
        <w:t>Chesterfield Parkway</w:t>
      </w:r>
    </w:p>
    <w:p w14:paraId="2542321E" w14:textId="7BC8AF5B" w:rsidR="00F459C9" w:rsidRDefault="00F459C9" w:rsidP="003F6197">
      <w:pPr>
        <w:spacing w:after="0" w:line="360" w:lineRule="auto"/>
        <w:ind w:firstLine="720"/>
        <w:jc w:val="both"/>
        <w:rPr>
          <w:rFonts w:ascii="Times New Roman" w:hAnsi="Times New Roman" w:cs="Times New Roman"/>
          <w:sz w:val="24"/>
          <w:szCs w:val="24"/>
        </w:rPr>
      </w:pPr>
      <w:r w:rsidRPr="00F459C9">
        <w:rPr>
          <w:rFonts w:ascii="Times New Roman" w:hAnsi="Times New Roman" w:cs="Times New Roman"/>
          <w:sz w:val="24"/>
          <w:szCs w:val="24"/>
        </w:rPr>
        <w:t>Chesterfield, MO 63017</w:t>
      </w:r>
    </w:p>
    <w:p w14:paraId="5CFC1D62" w14:textId="4F002506" w:rsidR="00F459C9" w:rsidRDefault="00F459C9" w:rsidP="003F6197">
      <w:pPr>
        <w:spacing w:after="0" w:line="360" w:lineRule="auto"/>
        <w:ind w:firstLine="720"/>
        <w:jc w:val="both"/>
        <w:rPr>
          <w:rFonts w:ascii="Times New Roman" w:hAnsi="Times New Roman" w:cs="Times New Roman"/>
          <w:sz w:val="24"/>
          <w:szCs w:val="24"/>
        </w:rPr>
      </w:pPr>
    </w:p>
    <w:p w14:paraId="53992AA6" w14:textId="3538D23C" w:rsidR="00F459C9" w:rsidRDefault="00F459C9" w:rsidP="003F6197">
      <w:pPr>
        <w:spacing w:after="0" w:line="360" w:lineRule="auto"/>
        <w:ind w:firstLine="720"/>
        <w:jc w:val="both"/>
        <w:rPr>
          <w:rFonts w:ascii="Times New Roman" w:hAnsi="Times New Roman" w:cs="Times New Roman"/>
          <w:b/>
          <w:sz w:val="24"/>
          <w:szCs w:val="24"/>
        </w:rPr>
      </w:pPr>
      <w:r w:rsidRPr="00C45527">
        <w:rPr>
          <w:rFonts w:ascii="Times New Roman" w:hAnsi="Times New Roman" w:cs="Times New Roman"/>
          <w:b/>
          <w:sz w:val="24"/>
          <w:szCs w:val="24"/>
        </w:rPr>
        <w:t>PUFS</w:t>
      </w:r>
      <w:r w:rsidR="00C45527" w:rsidRPr="00C45527">
        <w:rPr>
          <w:rFonts w:ascii="Times New Roman" w:hAnsi="Times New Roman" w:cs="Times New Roman"/>
          <w:b/>
          <w:sz w:val="24"/>
          <w:szCs w:val="24"/>
        </w:rPr>
        <w:t xml:space="preserve"> and Drift Transect Filters</w:t>
      </w:r>
    </w:p>
    <w:p w14:paraId="6453341E" w14:textId="77777777" w:rsidR="00C45527" w:rsidRPr="00C45527" w:rsidRDefault="00C45527" w:rsidP="003F6197">
      <w:pPr>
        <w:spacing w:after="0" w:line="360" w:lineRule="auto"/>
        <w:ind w:firstLine="720"/>
        <w:jc w:val="both"/>
        <w:rPr>
          <w:rFonts w:ascii="Times New Roman" w:hAnsi="Times New Roman" w:cs="Times New Roman"/>
          <w:sz w:val="24"/>
          <w:szCs w:val="24"/>
        </w:rPr>
      </w:pPr>
      <w:r w:rsidRPr="00C45527">
        <w:rPr>
          <w:rFonts w:ascii="Times New Roman" w:hAnsi="Times New Roman" w:cs="Times New Roman"/>
          <w:sz w:val="24"/>
          <w:szCs w:val="24"/>
        </w:rPr>
        <w:t>Bayer Crop Science – Attn Amanda Chen</w:t>
      </w:r>
    </w:p>
    <w:p w14:paraId="0F872D6A" w14:textId="05FE0524" w:rsidR="00C45527" w:rsidRPr="00C45527" w:rsidRDefault="00C45527" w:rsidP="003F6197">
      <w:pPr>
        <w:spacing w:after="0" w:line="360" w:lineRule="auto"/>
        <w:ind w:firstLine="720"/>
        <w:jc w:val="both"/>
        <w:rPr>
          <w:rFonts w:ascii="Times New Roman" w:hAnsi="Times New Roman" w:cs="Times New Roman"/>
          <w:sz w:val="24"/>
          <w:szCs w:val="24"/>
        </w:rPr>
      </w:pPr>
      <w:r w:rsidRPr="00C45527">
        <w:rPr>
          <w:rFonts w:ascii="Times New Roman" w:hAnsi="Times New Roman" w:cs="Times New Roman"/>
          <w:sz w:val="24"/>
          <w:szCs w:val="24"/>
        </w:rPr>
        <w:t>FF3D</w:t>
      </w:r>
    </w:p>
    <w:p w14:paraId="19D88FF6" w14:textId="2F973571" w:rsidR="00C45527" w:rsidRPr="00C45527" w:rsidRDefault="00C45527" w:rsidP="003F6197">
      <w:pPr>
        <w:spacing w:after="0" w:line="360" w:lineRule="auto"/>
        <w:ind w:firstLine="720"/>
        <w:jc w:val="both"/>
        <w:rPr>
          <w:rFonts w:ascii="Times New Roman" w:hAnsi="Times New Roman" w:cs="Times New Roman"/>
          <w:sz w:val="24"/>
          <w:szCs w:val="24"/>
        </w:rPr>
      </w:pPr>
      <w:r w:rsidRPr="00C45527">
        <w:rPr>
          <w:rFonts w:ascii="Times New Roman" w:hAnsi="Times New Roman" w:cs="Times New Roman"/>
          <w:sz w:val="24"/>
          <w:szCs w:val="24"/>
        </w:rPr>
        <w:t>700 W. Chesterfield Parkway</w:t>
      </w:r>
    </w:p>
    <w:p w14:paraId="56E9FD27" w14:textId="5684B198" w:rsidR="00C45527" w:rsidRPr="00C45527" w:rsidRDefault="00C45527" w:rsidP="003F6197">
      <w:pPr>
        <w:spacing w:after="0" w:line="360" w:lineRule="auto"/>
        <w:ind w:firstLine="720"/>
        <w:jc w:val="both"/>
        <w:rPr>
          <w:rFonts w:ascii="Times New Roman" w:hAnsi="Times New Roman" w:cs="Times New Roman"/>
          <w:sz w:val="24"/>
          <w:szCs w:val="24"/>
        </w:rPr>
      </w:pPr>
      <w:r w:rsidRPr="00C45527">
        <w:rPr>
          <w:rFonts w:ascii="Times New Roman" w:hAnsi="Times New Roman" w:cs="Times New Roman"/>
          <w:sz w:val="24"/>
          <w:szCs w:val="24"/>
        </w:rPr>
        <w:t>Chesterfield, MO 63017</w:t>
      </w:r>
    </w:p>
    <w:p w14:paraId="21C78785" w14:textId="7D17EDBF" w:rsidR="00F91417" w:rsidRDefault="00F91417" w:rsidP="009C5859">
      <w:pPr>
        <w:spacing w:after="0" w:line="360" w:lineRule="auto"/>
        <w:ind w:firstLine="720"/>
        <w:jc w:val="both"/>
        <w:rPr>
          <w:rFonts w:ascii="Times New Roman" w:hAnsi="Times New Roman" w:cs="Times New Roman"/>
          <w:sz w:val="24"/>
          <w:szCs w:val="24"/>
        </w:rPr>
      </w:pPr>
    </w:p>
    <w:p w14:paraId="1A08B705" w14:textId="77777777" w:rsidR="00C45527" w:rsidRDefault="00C45527" w:rsidP="009C5859">
      <w:pPr>
        <w:spacing w:after="0" w:line="360" w:lineRule="auto"/>
        <w:ind w:firstLine="720"/>
        <w:jc w:val="both"/>
        <w:rPr>
          <w:rFonts w:ascii="Times New Roman" w:hAnsi="Times New Roman" w:cs="Times New Roman"/>
          <w:sz w:val="24"/>
          <w:szCs w:val="24"/>
        </w:rPr>
      </w:pPr>
    </w:p>
    <w:p w14:paraId="7EA6D04E" w14:textId="77777777" w:rsidR="00F91417" w:rsidRPr="00F91417" w:rsidRDefault="000A551B" w:rsidP="009C5859">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4.1 </w:t>
      </w:r>
      <w:r w:rsidR="00F91417" w:rsidRPr="00F91417">
        <w:rPr>
          <w:rFonts w:ascii="Times New Roman" w:hAnsi="Times New Roman" w:cs="Times New Roman"/>
          <w:i/>
          <w:sz w:val="24"/>
          <w:szCs w:val="24"/>
        </w:rPr>
        <w:t>Filter papers</w:t>
      </w:r>
    </w:p>
    <w:p w14:paraId="60923C1E" w14:textId="61885B04" w:rsidR="002B183C" w:rsidRPr="00485E64" w:rsidRDefault="005D64BD" w:rsidP="002B183C">
      <w:pPr>
        <w:spacing w:after="0" w:line="360" w:lineRule="auto"/>
        <w:ind w:firstLine="720"/>
        <w:jc w:val="both"/>
        <w:rPr>
          <w:rFonts w:ascii="Times New Roman" w:hAnsi="Times New Roman" w:cs="Times New Roman"/>
          <w:sz w:val="24"/>
          <w:szCs w:val="24"/>
        </w:rPr>
      </w:pPr>
      <w:r w:rsidRPr="00485E64">
        <w:rPr>
          <w:rFonts w:ascii="Times New Roman" w:hAnsi="Times New Roman" w:cs="Times New Roman"/>
          <w:sz w:val="24"/>
          <w:szCs w:val="24"/>
        </w:rPr>
        <w:t xml:space="preserve">If possible, </w:t>
      </w:r>
      <w:r w:rsidR="00F91417" w:rsidRPr="00485E64">
        <w:rPr>
          <w:rFonts w:ascii="Times New Roman" w:hAnsi="Times New Roman" w:cs="Times New Roman"/>
          <w:sz w:val="24"/>
          <w:szCs w:val="24"/>
        </w:rPr>
        <w:t>a t</w:t>
      </w:r>
      <w:r w:rsidR="00866C81" w:rsidRPr="00485E64">
        <w:rPr>
          <w:rFonts w:ascii="Times New Roman" w:hAnsi="Times New Roman" w:cs="Times New Roman"/>
          <w:sz w:val="24"/>
          <w:szCs w:val="24"/>
        </w:rPr>
        <w:t xml:space="preserve">eam </w:t>
      </w:r>
      <w:r w:rsidR="00F91417" w:rsidRPr="00485E64">
        <w:rPr>
          <w:rFonts w:ascii="Times New Roman" w:hAnsi="Times New Roman" w:cs="Times New Roman"/>
          <w:sz w:val="24"/>
          <w:szCs w:val="24"/>
        </w:rPr>
        <w:t>with</w:t>
      </w:r>
      <w:r w:rsidR="00866C81" w:rsidRPr="00485E64">
        <w:rPr>
          <w:rFonts w:ascii="Times New Roman" w:hAnsi="Times New Roman" w:cs="Times New Roman"/>
          <w:sz w:val="24"/>
          <w:szCs w:val="24"/>
        </w:rPr>
        <w:t xml:space="preserve"> two</w:t>
      </w:r>
      <w:r w:rsidR="00F91417" w:rsidRPr="00485E64">
        <w:rPr>
          <w:rFonts w:ascii="Times New Roman" w:hAnsi="Times New Roman" w:cs="Times New Roman"/>
          <w:sz w:val="24"/>
          <w:szCs w:val="24"/>
        </w:rPr>
        <w:t xml:space="preserve"> people</w:t>
      </w:r>
      <w:r w:rsidR="00340099" w:rsidRPr="00485E64">
        <w:rPr>
          <w:rFonts w:ascii="Times New Roman" w:hAnsi="Times New Roman" w:cs="Times New Roman"/>
          <w:sz w:val="24"/>
          <w:szCs w:val="24"/>
        </w:rPr>
        <w:t xml:space="preserve"> will work on </w:t>
      </w:r>
      <w:r w:rsidR="009C2590" w:rsidRPr="00485E64">
        <w:rPr>
          <w:rFonts w:ascii="Times New Roman" w:hAnsi="Times New Roman" w:cs="Times New Roman"/>
          <w:sz w:val="24"/>
          <w:szCs w:val="24"/>
        </w:rPr>
        <w:t xml:space="preserve">collecting the filter papers from all </w:t>
      </w:r>
      <w:r w:rsidR="00340099" w:rsidRPr="00485E64">
        <w:rPr>
          <w:rFonts w:ascii="Times New Roman" w:hAnsi="Times New Roman" w:cs="Times New Roman"/>
          <w:sz w:val="24"/>
          <w:szCs w:val="24"/>
        </w:rPr>
        <w:t xml:space="preserve">transects. </w:t>
      </w:r>
      <w:r w:rsidR="00F91417" w:rsidRPr="00485E64">
        <w:rPr>
          <w:rFonts w:ascii="Times New Roman" w:hAnsi="Times New Roman" w:cs="Times New Roman"/>
          <w:sz w:val="24"/>
          <w:szCs w:val="24"/>
        </w:rPr>
        <w:t>The samples will be collected from the furthest to the close</w:t>
      </w:r>
      <w:r w:rsidR="00340099" w:rsidRPr="00485E64">
        <w:rPr>
          <w:rFonts w:ascii="Times New Roman" w:hAnsi="Times New Roman" w:cs="Times New Roman"/>
          <w:sz w:val="24"/>
          <w:szCs w:val="24"/>
        </w:rPr>
        <w:t xml:space="preserve">st distance from sprayed area. </w:t>
      </w:r>
      <w:r w:rsidR="000460D5" w:rsidRPr="00485E64">
        <w:rPr>
          <w:rFonts w:ascii="Times New Roman" w:hAnsi="Times New Roman" w:cs="Times New Roman"/>
          <w:sz w:val="24"/>
          <w:szCs w:val="24"/>
        </w:rPr>
        <w:t xml:space="preserve"> Change gloves after each filter paper collection.  </w:t>
      </w:r>
      <w:r w:rsidR="00340099" w:rsidRPr="00485E64">
        <w:rPr>
          <w:rFonts w:ascii="Times New Roman" w:hAnsi="Times New Roman" w:cs="Times New Roman"/>
          <w:sz w:val="24"/>
          <w:szCs w:val="24"/>
        </w:rPr>
        <w:t>Filter papers will be folded in half and then rolled and placed in a plastic tube.</w:t>
      </w:r>
      <w:r w:rsidR="00A10A84" w:rsidRPr="00485E64">
        <w:rPr>
          <w:rFonts w:ascii="Times New Roman" w:hAnsi="Times New Roman" w:cs="Times New Roman"/>
          <w:sz w:val="24"/>
          <w:szCs w:val="24"/>
        </w:rPr>
        <w:t xml:space="preserve"> The collection will start 30 min a</w:t>
      </w:r>
      <w:r w:rsidR="002B183C" w:rsidRPr="00485E64">
        <w:rPr>
          <w:rFonts w:ascii="Times New Roman" w:hAnsi="Times New Roman" w:cs="Times New Roman"/>
          <w:sz w:val="24"/>
          <w:szCs w:val="24"/>
        </w:rPr>
        <w:t>fter the application concludes.</w:t>
      </w:r>
    </w:p>
    <w:p w14:paraId="6519276F" w14:textId="77777777" w:rsidR="00A10A84" w:rsidRDefault="00A10A84" w:rsidP="005276D8">
      <w:pPr>
        <w:spacing w:after="0" w:line="360" w:lineRule="auto"/>
        <w:ind w:firstLine="720"/>
        <w:jc w:val="both"/>
        <w:rPr>
          <w:rFonts w:ascii="Times New Roman" w:hAnsi="Times New Roman" w:cs="Times New Roman"/>
          <w:sz w:val="24"/>
          <w:szCs w:val="24"/>
        </w:rPr>
      </w:pPr>
    </w:p>
    <w:p w14:paraId="110AB3AE" w14:textId="77777777" w:rsidR="00A10A84" w:rsidRPr="00A10A84" w:rsidRDefault="000A551B" w:rsidP="005276D8">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4.2 </w:t>
      </w:r>
      <w:r w:rsidR="00A10A84" w:rsidRPr="00A10A84">
        <w:rPr>
          <w:rFonts w:ascii="Times New Roman" w:hAnsi="Times New Roman" w:cs="Times New Roman"/>
          <w:i/>
          <w:sz w:val="24"/>
          <w:szCs w:val="24"/>
        </w:rPr>
        <w:t>Polyurethane foam (PUF)</w:t>
      </w:r>
    </w:p>
    <w:p w14:paraId="629BD255" w14:textId="26F06ABF" w:rsidR="00CE14CC" w:rsidRDefault="002413EF" w:rsidP="00CE14CC">
      <w:pPr>
        <w:spacing w:after="0" w:line="360" w:lineRule="auto"/>
        <w:ind w:firstLine="720"/>
        <w:jc w:val="both"/>
        <w:rPr>
          <w:rFonts w:ascii="Times New Roman" w:hAnsi="Times New Roman" w:cs="Times New Roman"/>
          <w:sz w:val="24"/>
          <w:szCs w:val="24"/>
        </w:rPr>
      </w:pPr>
      <w:r w:rsidRPr="5AC9263B">
        <w:rPr>
          <w:rFonts w:ascii="Times New Roman" w:hAnsi="Times New Roman" w:cs="Times New Roman"/>
          <w:sz w:val="24"/>
          <w:szCs w:val="24"/>
        </w:rPr>
        <w:t xml:space="preserve">A total of seven </w:t>
      </w:r>
      <w:r w:rsidR="00FB5F60" w:rsidRPr="5AC9263B">
        <w:rPr>
          <w:rFonts w:ascii="Times New Roman" w:hAnsi="Times New Roman" w:cs="Times New Roman"/>
          <w:sz w:val="24"/>
          <w:szCs w:val="24"/>
        </w:rPr>
        <w:t xml:space="preserve">to nine </w:t>
      </w:r>
      <w:r w:rsidRPr="5AC9263B">
        <w:rPr>
          <w:rFonts w:ascii="Times New Roman" w:hAnsi="Times New Roman" w:cs="Times New Roman"/>
          <w:sz w:val="24"/>
          <w:szCs w:val="24"/>
        </w:rPr>
        <w:t>samplings will be collected after application</w:t>
      </w:r>
      <w:r w:rsidR="00FB5F60" w:rsidRPr="5AC9263B">
        <w:rPr>
          <w:rFonts w:ascii="Times New Roman" w:hAnsi="Times New Roman" w:cs="Times New Roman"/>
          <w:sz w:val="24"/>
          <w:szCs w:val="24"/>
        </w:rPr>
        <w:t xml:space="preserve"> depending on the location</w:t>
      </w:r>
      <w:r w:rsidRPr="5AC9263B">
        <w:rPr>
          <w:rFonts w:ascii="Times New Roman" w:hAnsi="Times New Roman" w:cs="Times New Roman"/>
          <w:sz w:val="24"/>
          <w:szCs w:val="24"/>
        </w:rPr>
        <w:t>.</w:t>
      </w:r>
      <w:r>
        <w:rPr>
          <w:rFonts w:ascii="Times New Roman" w:hAnsi="Times New Roman" w:cs="Times New Roman"/>
          <w:sz w:val="24"/>
          <w:szCs w:val="24"/>
        </w:rPr>
        <w:t xml:space="preserve"> </w:t>
      </w:r>
      <w:r w:rsidR="003F6197">
        <w:rPr>
          <w:rFonts w:ascii="Times New Roman" w:hAnsi="Times New Roman" w:cs="Times New Roman"/>
          <w:sz w:val="24"/>
          <w:szCs w:val="24"/>
        </w:rPr>
        <w:t xml:space="preserve">The first two samplings will be collected on the application day, which will be divided in two equal </w:t>
      </w:r>
      <w:r>
        <w:rPr>
          <w:rFonts w:ascii="Times New Roman" w:hAnsi="Times New Roman" w:cs="Times New Roman"/>
          <w:sz w:val="24"/>
          <w:szCs w:val="24"/>
        </w:rPr>
        <w:t xml:space="preserve">intervals. As an example, considering that the applications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performed at 10:00 am, the first and second samplings should be collected by 3 pm and 7:30 pm, respectively. The third, fifth, and seventh samplings should be collected </w:t>
      </w:r>
      <w:r w:rsidR="000460D5" w:rsidRPr="00E30B0F">
        <w:rPr>
          <w:rFonts w:ascii="Times New Roman" w:hAnsi="Times New Roman" w:cs="Times New Roman"/>
          <w:sz w:val="24"/>
          <w:szCs w:val="24"/>
        </w:rPr>
        <w:t xml:space="preserve">at least </w:t>
      </w:r>
      <w:r w:rsidRPr="00E30B0F">
        <w:rPr>
          <w:rFonts w:ascii="Times New Roman" w:hAnsi="Times New Roman" w:cs="Times New Roman"/>
          <w:sz w:val="24"/>
          <w:szCs w:val="24"/>
        </w:rPr>
        <w:t xml:space="preserve">1 h after sunrise, while the fourth, and sixth should be collected </w:t>
      </w:r>
      <w:r w:rsidR="000460D5" w:rsidRPr="00E30B0F">
        <w:rPr>
          <w:rFonts w:ascii="Times New Roman" w:hAnsi="Times New Roman" w:cs="Times New Roman"/>
          <w:sz w:val="24"/>
          <w:szCs w:val="24"/>
        </w:rPr>
        <w:t xml:space="preserve">at least </w:t>
      </w:r>
      <w:r w:rsidRPr="00E30B0F">
        <w:rPr>
          <w:rFonts w:ascii="Times New Roman" w:hAnsi="Times New Roman" w:cs="Times New Roman"/>
          <w:sz w:val="24"/>
          <w:szCs w:val="24"/>
        </w:rPr>
        <w:t>1 h before suns</w:t>
      </w:r>
      <w:r>
        <w:rPr>
          <w:rFonts w:ascii="Times New Roman" w:hAnsi="Times New Roman" w:cs="Times New Roman"/>
          <w:sz w:val="24"/>
          <w:szCs w:val="24"/>
        </w:rPr>
        <w:t xml:space="preserve">et, corresponding to approximately 72-h sampling period. </w:t>
      </w:r>
      <w:r w:rsidR="00CE14CC" w:rsidRPr="00F90B56">
        <w:rPr>
          <w:rFonts w:ascii="Times New Roman" w:hAnsi="Times New Roman" w:cs="Times New Roman"/>
          <w:sz w:val="24"/>
          <w:szCs w:val="24"/>
        </w:rPr>
        <w:t xml:space="preserve">A target hour will be established to represent each interval described above and samples will be </w:t>
      </w:r>
      <w:r w:rsidRPr="00F90B56">
        <w:rPr>
          <w:rFonts w:ascii="Times New Roman" w:hAnsi="Times New Roman" w:cs="Times New Roman"/>
          <w:sz w:val="24"/>
          <w:szCs w:val="24"/>
        </w:rPr>
        <w:t>collected to the nearest hour.</w:t>
      </w:r>
    </w:p>
    <w:p w14:paraId="0EE0E298" w14:textId="0305CE57" w:rsidR="00CE14CC" w:rsidRPr="00B500E9" w:rsidRDefault="002413EF" w:rsidP="00CE14C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Air samples </w:t>
      </w:r>
      <w:r w:rsidR="00CE14CC" w:rsidRPr="00B500E9">
        <w:rPr>
          <w:rFonts w:ascii="Times New Roman" w:hAnsi="Times New Roman" w:cs="Times New Roman"/>
          <w:sz w:val="24"/>
          <w:szCs w:val="24"/>
        </w:rPr>
        <w:t>will be collected starting from the hi</w:t>
      </w:r>
      <w:r>
        <w:rPr>
          <w:rFonts w:ascii="Times New Roman" w:hAnsi="Times New Roman" w:cs="Times New Roman"/>
          <w:sz w:val="24"/>
          <w:szCs w:val="24"/>
        </w:rPr>
        <w:t>ghest distance above canopy (1.50</w:t>
      </w:r>
      <w:r w:rsidR="00CE14CC" w:rsidRPr="00B500E9">
        <w:rPr>
          <w:rFonts w:ascii="Times New Roman" w:hAnsi="Times New Roman" w:cs="Times New Roman"/>
          <w:sz w:val="24"/>
          <w:szCs w:val="24"/>
        </w:rPr>
        <w:t xml:space="preserve"> m) down to the lowest sample (0.15</w:t>
      </w:r>
      <w:r>
        <w:rPr>
          <w:rFonts w:ascii="Times New Roman" w:hAnsi="Times New Roman" w:cs="Times New Roman"/>
          <w:sz w:val="24"/>
          <w:szCs w:val="24"/>
        </w:rPr>
        <w:t xml:space="preserve"> </w:t>
      </w:r>
      <w:r w:rsidR="00CE14CC" w:rsidRPr="00B500E9">
        <w:rPr>
          <w:rFonts w:ascii="Times New Roman" w:hAnsi="Times New Roman" w:cs="Times New Roman"/>
          <w:sz w:val="24"/>
          <w:szCs w:val="24"/>
        </w:rPr>
        <w:t xml:space="preserve">m). </w:t>
      </w:r>
      <w:r w:rsidR="00F92BB5">
        <w:rPr>
          <w:rFonts w:ascii="Times New Roman" w:hAnsi="Times New Roman" w:cs="Times New Roman"/>
          <w:sz w:val="24"/>
          <w:szCs w:val="24"/>
        </w:rPr>
        <w:t xml:space="preserve">A group of no more than </w:t>
      </w:r>
      <w:r w:rsidR="00CE14CC" w:rsidRPr="00B500E9">
        <w:rPr>
          <w:rFonts w:ascii="Times New Roman" w:hAnsi="Times New Roman" w:cs="Times New Roman"/>
          <w:sz w:val="24"/>
          <w:szCs w:val="24"/>
        </w:rPr>
        <w:t xml:space="preserve">4 people will collect </w:t>
      </w:r>
      <w:r w:rsidR="00F92BB5">
        <w:rPr>
          <w:rFonts w:ascii="Times New Roman" w:hAnsi="Times New Roman" w:cs="Times New Roman"/>
          <w:sz w:val="24"/>
          <w:szCs w:val="24"/>
        </w:rPr>
        <w:t>the PUFs</w:t>
      </w:r>
      <w:r w:rsidR="00CE14CC" w:rsidRPr="00B500E9">
        <w:rPr>
          <w:rFonts w:ascii="Times New Roman" w:hAnsi="Times New Roman" w:cs="Times New Roman"/>
          <w:sz w:val="24"/>
          <w:szCs w:val="24"/>
        </w:rPr>
        <w:t>, splitting the process into specific tasks such as: 1</w:t>
      </w:r>
      <w:r w:rsidR="00F92BB5">
        <w:rPr>
          <w:rFonts w:ascii="Times New Roman" w:hAnsi="Times New Roman" w:cs="Times New Roman"/>
          <w:sz w:val="24"/>
          <w:szCs w:val="24"/>
        </w:rPr>
        <w:t xml:space="preserve"> -</w:t>
      </w:r>
      <w:r w:rsidR="00CE14CC" w:rsidRPr="00B500E9">
        <w:rPr>
          <w:rFonts w:ascii="Times New Roman" w:hAnsi="Times New Roman" w:cs="Times New Roman"/>
          <w:sz w:val="24"/>
          <w:szCs w:val="24"/>
        </w:rPr>
        <w:t xml:space="preserve"> measure flow rate of “post sample” PU</w:t>
      </w:r>
      <w:r w:rsidR="00F92BB5">
        <w:rPr>
          <w:rFonts w:ascii="Times New Roman" w:hAnsi="Times New Roman" w:cs="Times New Roman"/>
          <w:sz w:val="24"/>
          <w:szCs w:val="24"/>
        </w:rPr>
        <w:t>F and remove from pump;</w:t>
      </w:r>
      <w:r w:rsidR="00CE14CC" w:rsidRPr="00B500E9">
        <w:rPr>
          <w:rFonts w:ascii="Times New Roman" w:hAnsi="Times New Roman" w:cs="Times New Roman"/>
          <w:sz w:val="24"/>
          <w:szCs w:val="24"/>
        </w:rPr>
        <w:t xml:space="preserve"> </w:t>
      </w:r>
      <w:r w:rsidR="00F92BB5">
        <w:rPr>
          <w:rFonts w:ascii="Times New Roman" w:hAnsi="Times New Roman" w:cs="Times New Roman"/>
          <w:sz w:val="24"/>
          <w:szCs w:val="24"/>
        </w:rPr>
        <w:t>2 –</w:t>
      </w:r>
      <w:r w:rsidR="00CE14CC" w:rsidRPr="00B500E9">
        <w:rPr>
          <w:rFonts w:ascii="Times New Roman" w:hAnsi="Times New Roman" w:cs="Times New Roman"/>
          <w:sz w:val="24"/>
          <w:szCs w:val="24"/>
        </w:rPr>
        <w:t xml:space="preserve"> </w:t>
      </w:r>
      <w:r w:rsidR="00F92BB5">
        <w:rPr>
          <w:rFonts w:ascii="Times New Roman" w:hAnsi="Times New Roman" w:cs="Times New Roman"/>
          <w:sz w:val="24"/>
          <w:szCs w:val="24"/>
        </w:rPr>
        <w:t xml:space="preserve">take the used PUFs, place them appropriately and </w:t>
      </w:r>
      <w:r w:rsidR="00F92BB5" w:rsidRPr="00B500E9">
        <w:rPr>
          <w:rFonts w:ascii="Times New Roman" w:hAnsi="Times New Roman" w:cs="Times New Roman"/>
          <w:sz w:val="24"/>
          <w:szCs w:val="24"/>
        </w:rPr>
        <w:t>organize collection tubes and boxes</w:t>
      </w:r>
      <w:r w:rsidR="00F92BB5">
        <w:rPr>
          <w:rFonts w:ascii="Times New Roman" w:hAnsi="Times New Roman" w:cs="Times New Roman"/>
          <w:sz w:val="24"/>
          <w:szCs w:val="24"/>
        </w:rPr>
        <w:t xml:space="preserve">; 3 - attach a new PUF </w:t>
      </w:r>
      <w:r w:rsidR="00936402">
        <w:rPr>
          <w:rFonts w:ascii="Times New Roman" w:hAnsi="Times New Roman" w:cs="Times New Roman"/>
          <w:sz w:val="24"/>
          <w:szCs w:val="24"/>
        </w:rPr>
        <w:t xml:space="preserve">and glass PUF holder </w:t>
      </w:r>
      <w:r w:rsidR="00F92BB5">
        <w:rPr>
          <w:rFonts w:ascii="Times New Roman" w:hAnsi="Times New Roman" w:cs="Times New Roman"/>
          <w:sz w:val="24"/>
          <w:szCs w:val="24"/>
        </w:rPr>
        <w:t xml:space="preserve">for a “pre sample” and recalibrate the air pump; 4 - </w:t>
      </w:r>
      <w:r w:rsidR="00CE14CC" w:rsidRPr="00B500E9">
        <w:rPr>
          <w:rFonts w:ascii="Times New Roman" w:hAnsi="Times New Roman" w:cs="Times New Roman"/>
          <w:sz w:val="24"/>
          <w:szCs w:val="24"/>
        </w:rPr>
        <w:t>unwrap new PUF</w:t>
      </w:r>
      <w:r w:rsidR="00F92BB5">
        <w:rPr>
          <w:rFonts w:ascii="Times New Roman" w:hAnsi="Times New Roman" w:cs="Times New Roman"/>
          <w:sz w:val="24"/>
          <w:szCs w:val="24"/>
        </w:rPr>
        <w:t>s</w:t>
      </w:r>
      <w:r w:rsidR="00CE14CC" w:rsidRPr="00B500E9">
        <w:rPr>
          <w:rFonts w:ascii="Times New Roman" w:hAnsi="Times New Roman" w:cs="Times New Roman"/>
          <w:sz w:val="24"/>
          <w:szCs w:val="24"/>
        </w:rPr>
        <w:t>, record times, flow rates and any other notes for both “pre” and “post” samples</w:t>
      </w:r>
      <w:r w:rsidR="00685F77">
        <w:rPr>
          <w:rFonts w:ascii="Times New Roman" w:hAnsi="Times New Roman" w:cs="Times New Roman"/>
          <w:sz w:val="24"/>
          <w:szCs w:val="24"/>
        </w:rPr>
        <w:t>.</w:t>
      </w:r>
    </w:p>
    <w:p w14:paraId="6461A148" w14:textId="77777777" w:rsidR="005276D8" w:rsidRPr="00CE14CC" w:rsidRDefault="005276D8" w:rsidP="00D00807">
      <w:pPr>
        <w:spacing w:after="0" w:line="360" w:lineRule="auto"/>
        <w:ind w:firstLine="720"/>
        <w:jc w:val="both"/>
        <w:rPr>
          <w:rFonts w:ascii="Times New Roman" w:hAnsi="Times New Roman" w:cs="Times New Roman"/>
          <w:sz w:val="24"/>
          <w:szCs w:val="24"/>
        </w:rPr>
      </w:pPr>
    </w:p>
    <w:p w14:paraId="10752C9D" w14:textId="77777777" w:rsidR="00B871DA" w:rsidRPr="00794099" w:rsidRDefault="000A551B" w:rsidP="0079409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5 </w:t>
      </w:r>
      <w:r w:rsidR="00794099" w:rsidRPr="00794099">
        <w:rPr>
          <w:rFonts w:ascii="Times New Roman" w:hAnsi="Times New Roman" w:cs="Times New Roman"/>
          <w:b/>
          <w:i/>
          <w:sz w:val="24"/>
          <w:szCs w:val="24"/>
        </w:rPr>
        <w:t>Biological evaluations</w:t>
      </w:r>
    </w:p>
    <w:p w14:paraId="7A3D3443" w14:textId="77777777" w:rsidR="00685F77" w:rsidRDefault="00685F77" w:rsidP="00D6129C">
      <w:pPr>
        <w:spacing w:after="0" w:line="360" w:lineRule="auto"/>
        <w:ind w:firstLine="720"/>
        <w:jc w:val="both"/>
        <w:rPr>
          <w:rFonts w:ascii="Times New Roman" w:hAnsi="Times New Roman" w:cs="Times New Roman"/>
          <w:sz w:val="24"/>
          <w:szCs w:val="24"/>
        </w:rPr>
      </w:pPr>
    </w:p>
    <w:p w14:paraId="190AD525" w14:textId="38A28B70" w:rsidR="00F61908" w:rsidRDefault="00A22C62" w:rsidP="00D612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Spray drift effects on non-DT soybeans will be evaluated by </w:t>
      </w:r>
      <w:r w:rsidR="00B871DA" w:rsidRPr="00B500E9">
        <w:rPr>
          <w:rFonts w:ascii="Times New Roman" w:hAnsi="Times New Roman" w:cs="Times New Roman"/>
          <w:sz w:val="24"/>
          <w:szCs w:val="24"/>
        </w:rPr>
        <w:t xml:space="preserve">comparing heights and visual </w:t>
      </w:r>
      <w:r w:rsidR="00685F77">
        <w:rPr>
          <w:rFonts w:ascii="Times New Roman" w:hAnsi="Times New Roman" w:cs="Times New Roman"/>
          <w:sz w:val="24"/>
          <w:szCs w:val="24"/>
        </w:rPr>
        <w:t xml:space="preserve">rates </w:t>
      </w:r>
      <w:r>
        <w:rPr>
          <w:rFonts w:ascii="Times New Roman" w:hAnsi="Times New Roman" w:cs="Times New Roman"/>
          <w:sz w:val="24"/>
          <w:szCs w:val="24"/>
        </w:rPr>
        <w:t xml:space="preserve">of </w:t>
      </w:r>
      <w:r w:rsidR="00B871DA" w:rsidRPr="00B500E9">
        <w:rPr>
          <w:rFonts w:ascii="Times New Roman" w:hAnsi="Times New Roman" w:cs="Times New Roman"/>
          <w:sz w:val="24"/>
          <w:szCs w:val="24"/>
        </w:rPr>
        <w:t>plant</w:t>
      </w:r>
      <w:r w:rsidR="00A12E57">
        <w:rPr>
          <w:rFonts w:ascii="Times New Roman" w:hAnsi="Times New Roman" w:cs="Times New Roman"/>
          <w:sz w:val="24"/>
          <w:szCs w:val="24"/>
        </w:rPr>
        <w:t>s located under</w:t>
      </w:r>
      <w:r>
        <w:rPr>
          <w:rFonts w:ascii="Times New Roman" w:hAnsi="Times New Roman" w:cs="Times New Roman"/>
          <w:sz w:val="24"/>
          <w:szCs w:val="24"/>
        </w:rPr>
        <w:t xml:space="preserve"> uncovered (transects) and covered (tarp) areas (Figure 1). </w:t>
      </w:r>
      <w:r w:rsidR="00B871DA" w:rsidRPr="00B500E9">
        <w:rPr>
          <w:rFonts w:ascii="Times New Roman" w:hAnsi="Times New Roman" w:cs="Times New Roman"/>
          <w:sz w:val="24"/>
          <w:szCs w:val="24"/>
        </w:rPr>
        <w:t xml:space="preserve">Plant </w:t>
      </w:r>
      <w:r w:rsidR="00685F77">
        <w:rPr>
          <w:rFonts w:ascii="Times New Roman" w:hAnsi="Times New Roman" w:cs="Times New Roman"/>
          <w:sz w:val="24"/>
          <w:szCs w:val="24"/>
        </w:rPr>
        <w:t>injuries</w:t>
      </w:r>
      <w:r w:rsidR="00B871DA" w:rsidRPr="00B500E9">
        <w:rPr>
          <w:rFonts w:ascii="Times New Roman" w:hAnsi="Times New Roman" w:cs="Times New Roman"/>
          <w:sz w:val="24"/>
          <w:szCs w:val="24"/>
        </w:rPr>
        <w:t xml:space="preserve"> will be assessed by covering a portion of the soybean crop during the application period to prevent exposure to </w:t>
      </w:r>
      <w:r>
        <w:rPr>
          <w:rFonts w:ascii="Times New Roman" w:hAnsi="Times New Roman" w:cs="Times New Roman"/>
          <w:sz w:val="24"/>
          <w:szCs w:val="24"/>
        </w:rPr>
        <w:t xml:space="preserve">physical </w:t>
      </w:r>
      <w:r w:rsidR="00B871DA" w:rsidRPr="00B500E9">
        <w:rPr>
          <w:rFonts w:ascii="Times New Roman" w:hAnsi="Times New Roman" w:cs="Times New Roman"/>
          <w:sz w:val="24"/>
          <w:szCs w:val="24"/>
        </w:rPr>
        <w:t xml:space="preserve">drift. </w:t>
      </w:r>
      <w:r w:rsidR="00A12E57">
        <w:rPr>
          <w:rFonts w:ascii="Times New Roman" w:hAnsi="Times New Roman" w:cs="Times New Roman"/>
          <w:sz w:val="24"/>
          <w:szCs w:val="24"/>
        </w:rPr>
        <w:t xml:space="preserve">Plants in an area of </w:t>
      </w:r>
      <w:r w:rsidR="005819E5">
        <w:rPr>
          <w:rFonts w:ascii="Times New Roman" w:hAnsi="Times New Roman" w:cs="Times New Roman"/>
          <w:sz w:val="24"/>
          <w:szCs w:val="24"/>
        </w:rPr>
        <w:t>50</w:t>
      </w:r>
      <w:r w:rsidR="00A12E57">
        <w:rPr>
          <w:rFonts w:ascii="Times New Roman" w:hAnsi="Times New Roman" w:cs="Times New Roman"/>
          <w:sz w:val="24"/>
          <w:szCs w:val="24"/>
        </w:rPr>
        <w:t xml:space="preserve"> x </w:t>
      </w:r>
      <w:r w:rsidR="005819E5">
        <w:rPr>
          <w:rFonts w:ascii="Times New Roman" w:hAnsi="Times New Roman" w:cs="Times New Roman"/>
          <w:sz w:val="24"/>
          <w:szCs w:val="24"/>
        </w:rPr>
        <w:t>12.5 x 4.9</w:t>
      </w:r>
      <w:r w:rsidR="00A12E57">
        <w:rPr>
          <w:rFonts w:ascii="Times New Roman" w:hAnsi="Times New Roman" w:cs="Times New Roman"/>
          <w:sz w:val="24"/>
          <w:szCs w:val="24"/>
        </w:rPr>
        <w:t xml:space="preserve"> ft (</w:t>
      </w:r>
      <w:r w:rsidR="005819E5">
        <w:rPr>
          <w:rFonts w:ascii="Times New Roman" w:hAnsi="Times New Roman" w:cs="Times New Roman"/>
          <w:sz w:val="24"/>
          <w:szCs w:val="24"/>
        </w:rPr>
        <w:t>15.2</w:t>
      </w:r>
      <w:r w:rsidR="00A12E57">
        <w:rPr>
          <w:rFonts w:ascii="Times New Roman" w:hAnsi="Times New Roman" w:cs="Times New Roman"/>
          <w:sz w:val="24"/>
          <w:szCs w:val="24"/>
        </w:rPr>
        <w:t xml:space="preserve"> x 3.</w:t>
      </w:r>
      <w:r w:rsidR="005819E5">
        <w:rPr>
          <w:rFonts w:ascii="Times New Roman" w:hAnsi="Times New Roman" w:cs="Times New Roman"/>
          <w:sz w:val="24"/>
          <w:szCs w:val="24"/>
        </w:rPr>
        <w:t>8 x 1.5</w:t>
      </w:r>
      <w:r w:rsidR="00A12E57">
        <w:rPr>
          <w:rFonts w:ascii="Times New Roman" w:hAnsi="Times New Roman" w:cs="Times New Roman"/>
          <w:sz w:val="24"/>
          <w:szCs w:val="24"/>
        </w:rPr>
        <w:t xml:space="preserve"> m) will be covered </w:t>
      </w:r>
      <w:r w:rsidR="009948A0">
        <w:rPr>
          <w:rFonts w:ascii="Times New Roman" w:hAnsi="Times New Roman" w:cs="Times New Roman"/>
          <w:sz w:val="24"/>
          <w:szCs w:val="24"/>
        </w:rPr>
        <w:t xml:space="preserve">a </w:t>
      </w:r>
      <w:r w:rsidR="00A12E57">
        <w:rPr>
          <w:rFonts w:ascii="Times New Roman" w:hAnsi="Times New Roman" w:cs="Times New Roman"/>
          <w:sz w:val="24"/>
          <w:szCs w:val="24"/>
        </w:rPr>
        <w:t xml:space="preserve">few minutes before the application using </w:t>
      </w:r>
      <w:r w:rsidR="00F61908">
        <w:rPr>
          <w:rFonts w:ascii="Times New Roman" w:hAnsi="Times New Roman" w:cs="Times New Roman"/>
          <w:sz w:val="24"/>
          <w:szCs w:val="24"/>
        </w:rPr>
        <w:t xml:space="preserve">a plastic tarp draped over a PVC </w:t>
      </w:r>
      <w:r w:rsidR="00BC43E6">
        <w:rPr>
          <w:rFonts w:ascii="Times New Roman" w:hAnsi="Times New Roman" w:cs="Times New Roman"/>
          <w:sz w:val="24"/>
          <w:szCs w:val="24"/>
        </w:rPr>
        <w:t>frame</w:t>
      </w:r>
      <w:r w:rsidR="00F61908">
        <w:rPr>
          <w:rFonts w:ascii="Times New Roman" w:hAnsi="Times New Roman" w:cs="Times New Roman"/>
          <w:sz w:val="24"/>
          <w:szCs w:val="24"/>
        </w:rPr>
        <w:t>.</w:t>
      </w:r>
      <w:r w:rsidR="00911B00">
        <w:rPr>
          <w:rFonts w:ascii="Times New Roman" w:hAnsi="Times New Roman" w:cs="Times New Roman"/>
          <w:sz w:val="24"/>
          <w:szCs w:val="24"/>
        </w:rPr>
        <w:t xml:space="preserve"> Landscape pins should be used to secure the tarp edge to the field surface. Use one pin every </w:t>
      </w:r>
      <w:r w:rsidR="0040426E">
        <w:rPr>
          <w:rFonts w:ascii="Times New Roman" w:hAnsi="Times New Roman" w:cs="Times New Roman"/>
          <w:sz w:val="24"/>
          <w:szCs w:val="24"/>
        </w:rPr>
        <w:t>three feet.</w:t>
      </w:r>
      <w:r w:rsidR="00F61908">
        <w:rPr>
          <w:rFonts w:ascii="Times New Roman" w:hAnsi="Times New Roman" w:cs="Times New Roman"/>
          <w:sz w:val="24"/>
          <w:szCs w:val="24"/>
        </w:rPr>
        <w:t xml:space="preserve"> </w:t>
      </w:r>
      <w:r w:rsidR="005819E5" w:rsidRPr="147EAFCE">
        <w:rPr>
          <w:rFonts w:ascii="Times New Roman" w:hAnsi="Times New Roman" w:cs="Times New Roman"/>
          <w:sz w:val="24"/>
          <w:szCs w:val="24"/>
        </w:rPr>
        <w:t>One tarp</w:t>
      </w:r>
      <w:r w:rsidR="007773A3" w:rsidRPr="147EAFCE">
        <w:rPr>
          <w:rFonts w:ascii="Times New Roman" w:hAnsi="Times New Roman" w:cs="Times New Roman"/>
          <w:sz w:val="24"/>
          <w:szCs w:val="24"/>
        </w:rPr>
        <w:t xml:space="preserve"> will be constructed </w:t>
      </w:r>
      <w:r w:rsidR="00F61908" w:rsidRPr="147EAFCE">
        <w:rPr>
          <w:rFonts w:ascii="Times New Roman" w:hAnsi="Times New Roman" w:cs="Times New Roman"/>
          <w:sz w:val="24"/>
          <w:szCs w:val="24"/>
        </w:rPr>
        <w:t>in each direction</w:t>
      </w:r>
      <w:r w:rsidR="00FA2E4C" w:rsidRPr="147EAFCE">
        <w:rPr>
          <w:rFonts w:ascii="Times New Roman" w:hAnsi="Times New Roman" w:cs="Times New Roman"/>
          <w:sz w:val="24"/>
          <w:szCs w:val="24"/>
        </w:rPr>
        <w:t xml:space="preserve">, starting at </w:t>
      </w:r>
      <w:r w:rsidR="005819E5" w:rsidRPr="147EAFCE">
        <w:rPr>
          <w:rFonts w:ascii="Times New Roman" w:hAnsi="Times New Roman" w:cs="Times New Roman"/>
          <w:sz w:val="24"/>
          <w:szCs w:val="24"/>
        </w:rPr>
        <w:t>3.</w:t>
      </w:r>
      <w:r w:rsidR="00660653" w:rsidRPr="147EAFCE">
        <w:rPr>
          <w:rFonts w:ascii="Times New Roman" w:hAnsi="Times New Roman" w:cs="Times New Roman"/>
          <w:sz w:val="24"/>
          <w:szCs w:val="24"/>
        </w:rPr>
        <w:t>5</w:t>
      </w:r>
      <w:r w:rsidR="00FA2E4C" w:rsidRPr="147EAFCE">
        <w:rPr>
          <w:rFonts w:ascii="Times New Roman" w:hAnsi="Times New Roman" w:cs="Times New Roman"/>
          <w:sz w:val="24"/>
          <w:szCs w:val="24"/>
        </w:rPr>
        <w:t xml:space="preserve"> ft from the edge of the sprayed area</w:t>
      </w:r>
      <w:r w:rsidR="00660653" w:rsidRPr="147EAFCE">
        <w:rPr>
          <w:rFonts w:ascii="Times New Roman" w:hAnsi="Times New Roman" w:cs="Times New Roman"/>
          <w:sz w:val="24"/>
          <w:szCs w:val="24"/>
        </w:rPr>
        <w:t xml:space="preserve"> as shown </w:t>
      </w:r>
      <w:r w:rsidR="147EAFCE" w:rsidRPr="147EAFCE">
        <w:rPr>
          <w:rFonts w:ascii="Times New Roman" w:hAnsi="Times New Roman" w:cs="Times New Roman"/>
          <w:sz w:val="24"/>
          <w:szCs w:val="24"/>
        </w:rPr>
        <w:t>Figure 1</w:t>
      </w:r>
      <w:r w:rsidR="007773A3" w:rsidRPr="00B500E9">
        <w:rPr>
          <w:rFonts w:ascii="Times New Roman" w:hAnsi="Times New Roman" w:cs="Times New Roman"/>
          <w:sz w:val="24"/>
          <w:szCs w:val="24"/>
        </w:rPr>
        <w:t xml:space="preserve">. Care should be taken to ensure the </w:t>
      </w:r>
      <w:r w:rsidR="001A2270" w:rsidRPr="00B500E9">
        <w:rPr>
          <w:rFonts w:ascii="Times New Roman" w:hAnsi="Times New Roman" w:cs="Times New Roman"/>
          <w:sz w:val="24"/>
          <w:szCs w:val="24"/>
        </w:rPr>
        <w:t xml:space="preserve">tarps do not interfere with the </w:t>
      </w:r>
      <w:r w:rsidR="007773A3" w:rsidRPr="00B500E9">
        <w:rPr>
          <w:rFonts w:ascii="Times New Roman" w:hAnsi="Times New Roman" w:cs="Times New Roman"/>
          <w:sz w:val="24"/>
          <w:szCs w:val="24"/>
        </w:rPr>
        <w:t>tr</w:t>
      </w:r>
      <w:r w:rsidR="00F61908">
        <w:rPr>
          <w:rFonts w:ascii="Times New Roman" w:hAnsi="Times New Roman" w:cs="Times New Roman"/>
          <w:sz w:val="24"/>
          <w:szCs w:val="24"/>
        </w:rPr>
        <w:t>ansects and filter papers.</w:t>
      </w:r>
    </w:p>
    <w:p w14:paraId="4F9FA802" w14:textId="496782EC" w:rsidR="007771A5" w:rsidRPr="00B500E9" w:rsidRDefault="00B871DA" w:rsidP="00D6129C">
      <w:pPr>
        <w:spacing w:after="0" w:line="360" w:lineRule="auto"/>
        <w:ind w:firstLine="720"/>
        <w:jc w:val="both"/>
        <w:rPr>
          <w:rFonts w:ascii="Times New Roman" w:hAnsi="Times New Roman" w:cs="Times New Roman"/>
          <w:sz w:val="24"/>
          <w:szCs w:val="24"/>
        </w:rPr>
      </w:pPr>
      <w:r w:rsidRPr="00B500E9">
        <w:rPr>
          <w:rFonts w:ascii="Times New Roman" w:hAnsi="Times New Roman" w:cs="Times New Roman"/>
          <w:sz w:val="24"/>
          <w:szCs w:val="24"/>
        </w:rPr>
        <w:t xml:space="preserve">The </w:t>
      </w:r>
      <w:r w:rsidR="001A2270" w:rsidRPr="00B500E9">
        <w:rPr>
          <w:rFonts w:ascii="Times New Roman" w:hAnsi="Times New Roman" w:cs="Times New Roman"/>
          <w:sz w:val="24"/>
          <w:szCs w:val="24"/>
        </w:rPr>
        <w:t>tarps</w:t>
      </w:r>
      <w:r w:rsidRPr="00B500E9">
        <w:rPr>
          <w:rFonts w:ascii="Times New Roman" w:hAnsi="Times New Roman" w:cs="Times New Roman"/>
          <w:sz w:val="24"/>
          <w:szCs w:val="24"/>
        </w:rPr>
        <w:t xml:space="preserve"> will be removed </w:t>
      </w:r>
      <w:r w:rsidR="007773A3" w:rsidRPr="00B500E9">
        <w:rPr>
          <w:rFonts w:ascii="Times New Roman" w:hAnsi="Times New Roman" w:cs="Times New Roman"/>
          <w:sz w:val="24"/>
          <w:szCs w:val="24"/>
        </w:rPr>
        <w:t>30</w:t>
      </w:r>
      <w:r w:rsidR="009948A0">
        <w:rPr>
          <w:rFonts w:ascii="Times New Roman" w:hAnsi="Times New Roman" w:cs="Times New Roman"/>
          <w:sz w:val="24"/>
          <w:szCs w:val="24"/>
        </w:rPr>
        <w:t>-60</w:t>
      </w:r>
      <w:r w:rsidR="007773A3" w:rsidRPr="00B500E9">
        <w:rPr>
          <w:rFonts w:ascii="Times New Roman" w:hAnsi="Times New Roman" w:cs="Times New Roman"/>
          <w:sz w:val="24"/>
          <w:szCs w:val="24"/>
        </w:rPr>
        <w:t xml:space="preserve"> mi</w:t>
      </w:r>
      <w:r w:rsidR="00F61908">
        <w:rPr>
          <w:rFonts w:ascii="Times New Roman" w:hAnsi="Times New Roman" w:cs="Times New Roman"/>
          <w:sz w:val="24"/>
          <w:szCs w:val="24"/>
        </w:rPr>
        <w:t>n</w:t>
      </w:r>
      <w:r w:rsidR="007773A3" w:rsidRPr="00B500E9">
        <w:rPr>
          <w:rFonts w:ascii="Times New Roman" w:hAnsi="Times New Roman" w:cs="Times New Roman"/>
          <w:sz w:val="24"/>
          <w:szCs w:val="24"/>
        </w:rPr>
        <w:t xml:space="preserve"> </w:t>
      </w:r>
      <w:r w:rsidR="00F61908">
        <w:rPr>
          <w:rFonts w:ascii="Times New Roman" w:hAnsi="Times New Roman" w:cs="Times New Roman"/>
          <w:sz w:val="24"/>
          <w:szCs w:val="24"/>
        </w:rPr>
        <w:t xml:space="preserve">after </w:t>
      </w:r>
      <w:r w:rsidRPr="00B500E9">
        <w:rPr>
          <w:rFonts w:ascii="Times New Roman" w:hAnsi="Times New Roman" w:cs="Times New Roman"/>
          <w:sz w:val="24"/>
          <w:szCs w:val="24"/>
        </w:rPr>
        <w:t>application</w:t>
      </w:r>
      <w:r w:rsidR="00F61908">
        <w:rPr>
          <w:rFonts w:ascii="Times New Roman" w:hAnsi="Times New Roman" w:cs="Times New Roman"/>
          <w:sz w:val="24"/>
          <w:szCs w:val="24"/>
        </w:rPr>
        <w:t>.</w:t>
      </w:r>
      <w:r w:rsidR="000A6959" w:rsidRPr="00B500E9">
        <w:rPr>
          <w:rFonts w:ascii="Times New Roman" w:hAnsi="Times New Roman" w:cs="Times New Roman"/>
          <w:sz w:val="24"/>
          <w:szCs w:val="24"/>
        </w:rPr>
        <w:t xml:space="preserve"> </w:t>
      </w:r>
      <w:r w:rsidR="00B81A53" w:rsidRPr="00B500E9">
        <w:rPr>
          <w:rFonts w:ascii="Times New Roman" w:hAnsi="Times New Roman" w:cs="Times New Roman"/>
          <w:sz w:val="24"/>
          <w:szCs w:val="24"/>
        </w:rPr>
        <w:t xml:space="preserve">Standardized </w:t>
      </w:r>
      <w:r w:rsidR="00F61908">
        <w:rPr>
          <w:rFonts w:ascii="Times New Roman" w:hAnsi="Times New Roman" w:cs="Times New Roman"/>
          <w:sz w:val="24"/>
          <w:szCs w:val="24"/>
        </w:rPr>
        <w:t>c</w:t>
      </w:r>
      <w:r w:rsidR="00B81A53" w:rsidRPr="00B500E9">
        <w:rPr>
          <w:rFonts w:ascii="Times New Roman" w:hAnsi="Times New Roman" w:cs="Times New Roman"/>
          <w:sz w:val="24"/>
          <w:szCs w:val="24"/>
        </w:rPr>
        <w:t xml:space="preserve">ollection sheets </w:t>
      </w:r>
      <w:r w:rsidR="00F61908">
        <w:rPr>
          <w:rFonts w:ascii="Times New Roman" w:hAnsi="Times New Roman" w:cs="Times New Roman"/>
          <w:sz w:val="24"/>
          <w:szCs w:val="24"/>
        </w:rPr>
        <w:t xml:space="preserve">for visual rating and height measurements </w:t>
      </w:r>
      <w:r w:rsidR="00B81A53" w:rsidRPr="00B500E9">
        <w:rPr>
          <w:rFonts w:ascii="Times New Roman" w:hAnsi="Times New Roman" w:cs="Times New Roman"/>
          <w:sz w:val="24"/>
          <w:szCs w:val="24"/>
        </w:rPr>
        <w:t>will be provided</w:t>
      </w:r>
      <w:r w:rsidR="00F61908">
        <w:rPr>
          <w:rFonts w:ascii="Times New Roman" w:hAnsi="Times New Roman" w:cs="Times New Roman"/>
          <w:sz w:val="24"/>
          <w:szCs w:val="24"/>
        </w:rPr>
        <w:t>.</w:t>
      </w:r>
    </w:p>
    <w:p w14:paraId="3AFD3E14" w14:textId="1DA10035" w:rsidR="00AA279A" w:rsidRDefault="00795A3D" w:rsidP="00D6129C">
      <w:pPr>
        <w:spacing w:after="0" w:line="360" w:lineRule="auto"/>
        <w:ind w:firstLine="720"/>
        <w:jc w:val="both"/>
        <w:rPr>
          <w:rFonts w:ascii="Times New Roman" w:hAnsi="Times New Roman" w:cs="Times New Roman"/>
          <w:sz w:val="24"/>
          <w:szCs w:val="24"/>
        </w:rPr>
      </w:pPr>
      <w:bookmarkStart w:id="13" w:name="_GoBack"/>
      <w:r>
        <w:rPr>
          <w:rFonts w:ascii="Times New Roman" w:hAnsi="Times New Roman" w:cs="Times New Roman"/>
          <w:sz w:val="24"/>
          <w:szCs w:val="24"/>
        </w:rPr>
        <w:t xml:space="preserve">At 21 days after application (DAA), in the center transects of all directions at the same distances where the filter papers were </w:t>
      </w:r>
      <w:bookmarkEnd w:id="13"/>
      <w:r w:rsidR="00FA2E4C">
        <w:rPr>
          <w:rFonts w:ascii="Times New Roman" w:hAnsi="Times New Roman" w:cs="Times New Roman"/>
          <w:sz w:val="24"/>
          <w:szCs w:val="24"/>
        </w:rPr>
        <w:t>placed</w:t>
      </w:r>
      <w:r>
        <w:rPr>
          <w:rFonts w:ascii="Times New Roman" w:hAnsi="Times New Roman" w:cs="Times New Roman"/>
          <w:sz w:val="24"/>
          <w:szCs w:val="24"/>
        </w:rPr>
        <w:t xml:space="preserve">, </w:t>
      </w:r>
      <w:r w:rsidR="00FA2E4C">
        <w:rPr>
          <w:rFonts w:ascii="Times New Roman" w:hAnsi="Times New Roman" w:cs="Times New Roman"/>
          <w:sz w:val="24"/>
          <w:szCs w:val="24"/>
        </w:rPr>
        <w:t xml:space="preserve">heights and visual injuries of </w:t>
      </w:r>
      <w:r w:rsidR="00BC43E6">
        <w:rPr>
          <w:rFonts w:ascii="Times New Roman" w:hAnsi="Times New Roman" w:cs="Times New Roman"/>
          <w:sz w:val="24"/>
          <w:szCs w:val="24"/>
        </w:rPr>
        <w:t>3</w:t>
      </w:r>
      <w:r>
        <w:rPr>
          <w:rFonts w:ascii="Times New Roman" w:hAnsi="Times New Roman" w:cs="Times New Roman"/>
          <w:sz w:val="24"/>
          <w:szCs w:val="24"/>
        </w:rPr>
        <w:t xml:space="preserve"> </w:t>
      </w:r>
      <w:r w:rsidR="00FA2E4C">
        <w:rPr>
          <w:rFonts w:ascii="Times New Roman" w:hAnsi="Times New Roman" w:cs="Times New Roman"/>
          <w:sz w:val="24"/>
          <w:szCs w:val="24"/>
        </w:rPr>
        <w:t xml:space="preserve">random </w:t>
      </w:r>
      <w:r>
        <w:rPr>
          <w:rFonts w:ascii="Times New Roman" w:hAnsi="Times New Roman" w:cs="Times New Roman"/>
          <w:sz w:val="24"/>
          <w:szCs w:val="24"/>
        </w:rPr>
        <w:t xml:space="preserve">plants </w:t>
      </w:r>
      <w:r w:rsidR="00FA2E4C">
        <w:rPr>
          <w:rFonts w:ascii="Times New Roman" w:hAnsi="Times New Roman" w:cs="Times New Roman"/>
          <w:sz w:val="24"/>
          <w:szCs w:val="24"/>
        </w:rPr>
        <w:t>will be recorded</w:t>
      </w:r>
      <w:r>
        <w:rPr>
          <w:rFonts w:ascii="Times New Roman" w:hAnsi="Times New Roman" w:cs="Times New Roman"/>
          <w:sz w:val="24"/>
          <w:szCs w:val="24"/>
        </w:rPr>
        <w:t xml:space="preserve">. </w:t>
      </w:r>
      <w:r w:rsidR="00FA2E4C">
        <w:rPr>
          <w:rFonts w:ascii="Times New Roman" w:hAnsi="Times New Roman" w:cs="Times New Roman"/>
          <w:sz w:val="24"/>
          <w:szCs w:val="24"/>
        </w:rPr>
        <w:t>Similarly, h</w:t>
      </w:r>
      <w:r w:rsidR="00AA279A" w:rsidRPr="00B500E9">
        <w:rPr>
          <w:rFonts w:ascii="Times New Roman" w:hAnsi="Times New Roman" w:cs="Times New Roman"/>
          <w:sz w:val="24"/>
          <w:szCs w:val="24"/>
        </w:rPr>
        <w:t>eights</w:t>
      </w:r>
      <w:r w:rsidR="00FA2E4C">
        <w:rPr>
          <w:rFonts w:ascii="Times New Roman" w:hAnsi="Times New Roman" w:cs="Times New Roman"/>
          <w:sz w:val="24"/>
          <w:szCs w:val="24"/>
        </w:rPr>
        <w:t xml:space="preserve"> and visual injuries will </w:t>
      </w:r>
      <w:r w:rsidR="00AA279A" w:rsidRPr="00B500E9">
        <w:rPr>
          <w:rFonts w:ascii="Times New Roman" w:hAnsi="Times New Roman" w:cs="Times New Roman"/>
          <w:sz w:val="24"/>
          <w:szCs w:val="24"/>
        </w:rPr>
        <w:t xml:space="preserve">also be taken on </w:t>
      </w:r>
      <w:r w:rsidR="00BC43E6">
        <w:rPr>
          <w:rFonts w:ascii="Times New Roman" w:hAnsi="Times New Roman" w:cs="Times New Roman"/>
          <w:sz w:val="24"/>
          <w:szCs w:val="24"/>
        </w:rPr>
        <w:t>3</w:t>
      </w:r>
      <w:r w:rsidR="00AA279A" w:rsidRPr="00B500E9">
        <w:rPr>
          <w:rFonts w:ascii="Times New Roman" w:hAnsi="Times New Roman" w:cs="Times New Roman"/>
          <w:sz w:val="24"/>
          <w:szCs w:val="24"/>
        </w:rPr>
        <w:t xml:space="preserve"> </w:t>
      </w:r>
      <w:r w:rsidR="00FA2E4C">
        <w:rPr>
          <w:rFonts w:ascii="Times New Roman" w:hAnsi="Times New Roman" w:cs="Times New Roman"/>
          <w:sz w:val="24"/>
          <w:szCs w:val="24"/>
        </w:rPr>
        <w:t xml:space="preserve">random plants </w:t>
      </w:r>
      <w:r w:rsidR="00A42189">
        <w:rPr>
          <w:rFonts w:ascii="Times New Roman" w:hAnsi="Times New Roman" w:cs="Times New Roman"/>
          <w:sz w:val="24"/>
          <w:szCs w:val="24"/>
        </w:rPr>
        <w:t xml:space="preserve">which were under tarps at </w:t>
      </w:r>
      <w:r w:rsidR="00E85B6C">
        <w:rPr>
          <w:rFonts w:ascii="Times New Roman" w:hAnsi="Times New Roman" w:cs="Times New Roman"/>
          <w:sz w:val="24"/>
          <w:szCs w:val="24"/>
        </w:rPr>
        <w:t>7</w:t>
      </w:r>
      <w:r w:rsidR="00A42189">
        <w:rPr>
          <w:rFonts w:ascii="Times New Roman" w:hAnsi="Times New Roman" w:cs="Times New Roman"/>
          <w:sz w:val="24"/>
          <w:szCs w:val="24"/>
        </w:rPr>
        <w:t xml:space="preserve">, </w:t>
      </w:r>
      <w:r w:rsidR="00E85B6C">
        <w:rPr>
          <w:rFonts w:ascii="Times New Roman" w:hAnsi="Times New Roman" w:cs="Times New Roman"/>
          <w:sz w:val="24"/>
          <w:szCs w:val="24"/>
        </w:rPr>
        <w:t>10</w:t>
      </w:r>
      <w:r w:rsidR="00A42189">
        <w:rPr>
          <w:rFonts w:ascii="Times New Roman" w:hAnsi="Times New Roman" w:cs="Times New Roman"/>
          <w:sz w:val="24"/>
          <w:szCs w:val="24"/>
        </w:rPr>
        <w:t xml:space="preserve">, </w:t>
      </w:r>
      <w:r w:rsidR="00E85B6C">
        <w:rPr>
          <w:rFonts w:ascii="Times New Roman" w:hAnsi="Times New Roman" w:cs="Times New Roman"/>
          <w:sz w:val="24"/>
          <w:szCs w:val="24"/>
        </w:rPr>
        <w:t>13</w:t>
      </w:r>
      <w:r w:rsidR="00A42189">
        <w:rPr>
          <w:rFonts w:ascii="Times New Roman" w:hAnsi="Times New Roman" w:cs="Times New Roman"/>
          <w:sz w:val="24"/>
          <w:szCs w:val="24"/>
        </w:rPr>
        <w:t xml:space="preserve">, </w:t>
      </w:r>
      <w:r w:rsidR="00E85B6C">
        <w:rPr>
          <w:rFonts w:ascii="Times New Roman" w:hAnsi="Times New Roman" w:cs="Times New Roman"/>
          <w:sz w:val="24"/>
          <w:szCs w:val="24"/>
        </w:rPr>
        <w:t xml:space="preserve">20, 26, 33, </w:t>
      </w:r>
      <w:r w:rsidR="009948A0">
        <w:rPr>
          <w:rFonts w:ascii="Times New Roman" w:hAnsi="Times New Roman" w:cs="Times New Roman"/>
          <w:sz w:val="24"/>
          <w:szCs w:val="24"/>
        </w:rPr>
        <w:t xml:space="preserve">and </w:t>
      </w:r>
      <w:r w:rsidR="00E85B6C">
        <w:rPr>
          <w:rFonts w:ascii="Times New Roman" w:hAnsi="Times New Roman" w:cs="Times New Roman"/>
          <w:sz w:val="24"/>
          <w:szCs w:val="24"/>
        </w:rPr>
        <w:t xml:space="preserve">49 </w:t>
      </w:r>
      <w:r w:rsidR="00A42189">
        <w:rPr>
          <w:rFonts w:ascii="Times New Roman" w:hAnsi="Times New Roman" w:cs="Times New Roman"/>
          <w:sz w:val="24"/>
          <w:szCs w:val="24"/>
        </w:rPr>
        <w:t>ft (</w:t>
      </w:r>
      <w:r w:rsidR="00E85B6C">
        <w:rPr>
          <w:rFonts w:ascii="Times New Roman" w:hAnsi="Times New Roman" w:cs="Times New Roman"/>
          <w:sz w:val="24"/>
          <w:szCs w:val="24"/>
        </w:rPr>
        <w:t>2, 3, 4, 6,</w:t>
      </w:r>
      <w:r w:rsidR="00A42189">
        <w:rPr>
          <w:rFonts w:ascii="Times New Roman" w:hAnsi="Times New Roman" w:cs="Times New Roman"/>
          <w:sz w:val="24"/>
          <w:szCs w:val="24"/>
        </w:rPr>
        <w:t xml:space="preserve"> 8</w:t>
      </w:r>
      <w:r w:rsidR="00E85B6C">
        <w:rPr>
          <w:rFonts w:ascii="Times New Roman" w:hAnsi="Times New Roman" w:cs="Times New Roman"/>
          <w:sz w:val="24"/>
          <w:szCs w:val="24"/>
        </w:rPr>
        <w:t>, 10, and 15</w:t>
      </w:r>
      <w:r w:rsidR="00A42189">
        <w:rPr>
          <w:rFonts w:ascii="Times New Roman" w:hAnsi="Times New Roman" w:cs="Times New Roman"/>
          <w:sz w:val="24"/>
          <w:szCs w:val="24"/>
        </w:rPr>
        <w:t xml:space="preserve"> m) from the sprayed area.</w:t>
      </w:r>
      <w:r w:rsidR="001F6EDC">
        <w:rPr>
          <w:rFonts w:ascii="Times New Roman" w:hAnsi="Times New Roman" w:cs="Times New Roman"/>
          <w:sz w:val="24"/>
          <w:szCs w:val="24"/>
        </w:rPr>
        <w:t xml:space="preserve"> Repeat the process of plant height measurements outside of the tarped area using the same distances above.</w:t>
      </w:r>
    </w:p>
    <w:p w14:paraId="20434794" w14:textId="77777777" w:rsidR="00A42189" w:rsidRDefault="00B871DA" w:rsidP="00D6129C">
      <w:pPr>
        <w:spacing w:after="0" w:line="360" w:lineRule="auto"/>
        <w:ind w:firstLine="720"/>
        <w:jc w:val="both"/>
        <w:rPr>
          <w:rFonts w:ascii="Times New Roman" w:hAnsi="Times New Roman" w:cs="Times New Roman"/>
          <w:sz w:val="24"/>
          <w:szCs w:val="24"/>
        </w:rPr>
      </w:pPr>
      <w:r w:rsidRPr="00B500E9">
        <w:rPr>
          <w:rFonts w:ascii="Times New Roman" w:hAnsi="Times New Roman" w:cs="Times New Roman"/>
          <w:sz w:val="24"/>
          <w:szCs w:val="24"/>
        </w:rPr>
        <w:t>Height will be measured by holding a plant upright and measuring the distance between the ground and the tip of the mos</w:t>
      </w:r>
      <w:r w:rsidR="00A42189">
        <w:rPr>
          <w:rFonts w:ascii="Times New Roman" w:hAnsi="Times New Roman" w:cs="Times New Roman"/>
          <w:sz w:val="24"/>
          <w:szCs w:val="24"/>
        </w:rPr>
        <w:t xml:space="preserve">t recently emerged apical bud. </w:t>
      </w:r>
      <w:r w:rsidRPr="00B500E9">
        <w:rPr>
          <w:rFonts w:ascii="Times New Roman" w:hAnsi="Times New Roman" w:cs="Times New Roman"/>
          <w:sz w:val="24"/>
          <w:szCs w:val="24"/>
        </w:rPr>
        <w:t>Where multiple shoots are present, measurements along</w:t>
      </w:r>
      <w:r w:rsidR="00A42189">
        <w:rPr>
          <w:rFonts w:ascii="Times New Roman" w:hAnsi="Times New Roman" w:cs="Times New Roman"/>
          <w:sz w:val="24"/>
          <w:szCs w:val="24"/>
        </w:rPr>
        <w:t xml:space="preserve"> the main shoot will be taken.</w:t>
      </w:r>
    </w:p>
    <w:p w14:paraId="501DC917" w14:textId="77777777" w:rsidR="00B871DA" w:rsidRDefault="00B871DA" w:rsidP="00D6129C">
      <w:pPr>
        <w:spacing w:after="0" w:line="360" w:lineRule="auto"/>
        <w:ind w:firstLine="720"/>
        <w:jc w:val="both"/>
        <w:rPr>
          <w:rFonts w:ascii="Times New Roman" w:hAnsi="Times New Roman" w:cs="Times New Roman"/>
          <w:sz w:val="24"/>
          <w:szCs w:val="24"/>
        </w:rPr>
      </w:pPr>
      <w:r w:rsidRPr="00B500E9">
        <w:rPr>
          <w:rFonts w:ascii="Times New Roman" w:hAnsi="Times New Roman" w:cs="Times New Roman"/>
          <w:sz w:val="24"/>
          <w:szCs w:val="24"/>
        </w:rPr>
        <w:t>Visual plant response will be assessed on a scale of 0 to 100 with 0 representing no visible plant response and 100 repr</w:t>
      </w:r>
      <w:r w:rsidR="00A42189">
        <w:rPr>
          <w:rFonts w:ascii="Times New Roman" w:hAnsi="Times New Roman" w:cs="Times New Roman"/>
          <w:sz w:val="24"/>
          <w:szCs w:val="24"/>
        </w:rPr>
        <w:t xml:space="preserve">esenting complete plant death, according to </w:t>
      </w:r>
      <w:r w:rsidRPr="00B500E9">
        <w:rPr>
          <w:rFonts w:ascii="Times New Roman" w:hAnsi="Times New Roman" w:cs="Times New Roman"/>
          <w:sz w:val="24"/>
          <w:szCs w:val="24"/>
        </w:rPr>
        <w:t xml:space="preserve">Frans (1977), Behrens and </w:t>
      </w:r>
      <w:proofErr w:type="spellStart"/>
      <w:r w:rsidRPr="00B500E9">
        <w:rPr>
          <w:rFonts w:ascii="Times New Roman" w:hAnsi="Times New Roman" w:cs="Times New Roman"/>
          <w:sz w:val="24"/>
          <w:szCs w:val="24"/>
        </w:rPr>
        <w:t>Lueschen</w:t>
      </w:r>
      <w:proofErr w:type="spellEnd"/>
      <w:r w:rsidRPr="00B500E9">
        <w:rPr>
          <w:rFonts w:ascii="Times New Roman" w:hAnsi="Times New Roman" w:cs="Times New Roman"/>
          <w:sz w:val="24"/>
          <w:szCs w:val="24"/>
        </w:rPr>
        <w:t xml:space="preserve"> (1979),</w:t>
      </w:r>
      <w:r w:rsidR="00A42189">
        <w:rPr>
          <w:rFonts w:ascii="Times New Roman" w:hAnsi="Times New Roman" w:cs="Times New Roman"/>
          <w:sz w:val="24"/>
          <w:szCs w:val="24"/>
        </w:rPr>
        <w:t xml:space="preserve"> and </w:t>
      </w:r>
      <w:proofErr w:type="spellStart"/>
      <w:r w:rsidR="00A42189">
        <w:rPr>
          <w:rFonts w:ascii="Times New Roman" w:hAnsi="Times New Roman" w:cs="Times New Roman"/>
          <w:sz w:val="24"/>
          <w:szCs w:val="24"/>
        </w:rPr>
        <w:t>Sciumbato</w:t>
      </w:r>
      <w:proofErr w:type="spellEnd"/>
      <w:r w:rsidR="00A42189">
        <w:rPr>
          <w:rFonts w:ascii="Times New Roman" w:hAnsi="Times New Roman" w:cs="Times New Roman"/>
          <w:sz w:val="24"/>
          <w:szCs w:val="24"/>
        </w:rPr>
        <w:t xml:space="preserve"> et al. (2004). </w:t>
      </w:r>
      <w:r w:rsidRPr="00B500E9">
        <w:rPr>
          <w:rFonts w:ascii="Times New Roman" w:hAnsi="Times New Roman" w:cs="Times New Roman"/>
          <w:sz w:val="24"/>
          <w:szCs w:val="24"/>
        </w:rPr>
        <w:t xml:space="preserve">For selected plots and timings, photographs </w:t>
      </w:r>
      <w:r w:rsidR="00A42189">
        <w:rPr>
          <w:rFonts w:ascii="Times New Roman" w:hAnsi="Times New Roman" w:cs="Times New Roman"/>
          <w:sz w:val="24"/>
          <w:szCs w:val="24"/>
        </w:rPr>
        <w:t>will be taken.</w:t>
      </w:r>
    </w:p>
    <w:p w14:paraId="6DB999A6" w14:textId="77777777" w:rsidR="00E85B6C" w:rsidRDefault="00E85B6C">
      <w:pPr>
        <w:rPr>
          <w:rFonts w:ascii="Times New Roman" w:hAnsi="Times New Roman" w:cs="Times New Roman"/>
          <w:b/>
          <w:i/>
          <w:sz w:val="24"/>
          <w:szCs w:val="24"/>
        </w:rPr>
      </w:pPr>
      <w:r>
        <w:rPr>
          <w:rFonts w:ascii="Times New Roman" w:hAnsi="Times New Roman" w:cs="Times New Roman"/>
          <w:b/>
          <w:i/>
          <w:sz w:val="24"/>
          <w:szCs w:val="24"/>
        </w:rPr>
        <w:br w:type="page"/>
      </w:r>
    </w:p>
    <w:p w14:paraId="677EC460" w14:textId="62BFA8BF" w:rsidR="00A42189" w:rsidRPr="00A42189" w:rsidRDefault="00A42189" w:rsidP="00D6129C">
      <w:pPr>
        <w:spacing w:after="0" w:line="360" w:lineRule="auto"/>
        <w:ind w:firstLine="720"/>
        <w:jc w:val="both"/>
        <w:rPr>
          <w:rFonts w:ascii="Times New Roman" w:hAnsi="Times New Roman" w:cs="Times New Roman"/>
          <w:b/>
          <w:i/>
          <w:sz w:val="24"/>
          <w:szCs w:val="24"/>
        </w:rPr>
      </w:pPr>
      <w:r w:rsidRPr="00A42189">
        <w:rPr>
          <w:rFonts w:ascii="Times New Roman" w:hAnsi="Times New Roman" w:cs="Times New Roman"/>
          <w:b/>
          <w:i/>
          <w:sz w:val="24"/>
          <w:szCs w:val="24"/>
        </w:rPr>
        <w:lastRenderedPageBreak/>
        <w:t>References</w:t>
      </w:r>
    </w:p>
    <w:p w14:paraId="05409163" w14:textId="77777777" w:rsidR="00A42189" w:rsidRDefault="00A42189" w:rsidP="00D6129C">
      <w:pPr>
        <w:spacing w:after="0" w:line="360" w:lineRule="auto"/>
        <w:ind w:firstLine="720"/>
        <w:jc w:val="both"/>
        <w:rPr>
          <w:rFonts w:ascii="Times New Roman" w:hAnsi="Times New Roman" w:cs="Times New Roman"/>
          <w:sz w:val="24"/>
          <w:szCs w:val="24"/>
        </w:rPr>
      </w:pPr>
    </w:p>
    <w:p w14:paraId="191635C5" w14:textId="77777777" w:rsidR="00A42189" w:rsidRDefault="00A42189" w:rsidP="00A42189">
      <w:pPr>
        <w:spacing w:after="0" w:line="360" w:lineRule="auto"/>
        <w:jc w:val="both"/>
        <w:rPr>
          <w:rFonts w:ascii="Times New Roman" w:hAnsi="Times New Roman" w:cs="Times New Roman"/>
          <w:sz w:val="24"/>
          <w:szCs w:val="24"/>
        </w:rPr>
      </w:pPr>
      <w:r w:rsidRPr="00A42189">
        <w:rPr>
          <w:rFonts w:ascii="Times New Roman" w:hAnsi="Times New Roman" w:cs="Times New Roman"/>
          <w:sz w:val="24"/>
          <w:szCs w:val="24"/>
        </w:rPr>
        <w:t xml:space="preserve">Behrens, R., </w:t>
      </w:r>
      <w:proofErr w:type="spellStart"/>
      <w:r w:rsidRPr="00A42189">
        <w:rPr>
          <w:rFonts w:ascii="Times New Roman" w:hAnsi="Times New Roman" w:cs="Times New Roman"/>
          <w:sz w:val="24"/>
          <w:szCs w:val="24"/>
        </w:rPr>
        <w:t>Lueschen</w:t>
      </w:r>
      <w:proofErr w:type="spellEnd"/>
      <w:r w:rsidRPr="00A42189">
        <w:rPr>
          <w:rFonts w:ascii="Times New Roman" w:hAnsi="Times New Roman" w:cs="Times New Roman"/>
          <w:sz w:val="24"/>
          <w:szCs w:val="24"/>
        </w:rPr>
        <w:t xml:space="preserve">, W. Dicamba Volatility. </w:t>
      </w:r>
      <w:r w:rsidRPr="00A42189">
        <w:rPr>
          <w:rFonts w:ascii="Times New Roman" w:hAnsi="Times New Roman" w:cs="Times New Roman"/>
          <w:i/>
          <w:iCs/>
          <w:sz w:val="24"/>
          <w:szCs w:val="24"/>
        </w:rPr>
        <w:t>Weed Science</w:t>
      </w:r>
      <w:r w:rsidRPr="0067586B">
        <w:rPr>
          <w:rFonts w:ascii="Times New Roman" w:hAnsi="Times New Roman" w:cs="Times New Roman"/>
          <w:iCs/>
          <w:sz w:val="24"/>
          <w:szCs w:val="24"/>
        </w:rPr>
        <w:t>,</w:t>
      </w:r>
      <w:r w:rsidRPr="0067586B">
        <w:rPr>
          <w:rFonts w:ascii="Times New Roman" w:hAnsi="Times New Roman" w:cs="Times New Roman"/>
          <w:sz w:val="24"/>
          <w:szCs w:val="24"/>
        </w:rPr>
        <w:t xml:space="preserve"> </w:t>
      </w:r>
      <w:r w:rsidRPr="0067586B">
        <w:rPr>
          <w:rFonts w:ascii="Times New Roman" w:hAnsi="Times New Roman" w:cs="Times New Roman"/>
          <w:iCs/>
          <w:sz w:val="24"/>
          <w:szCs w:val="24"/>
        </w:rPr>
        <w:t>27</w:t>
      </w:r>
      <w:r w:rsidR="0067586B">
        <w:rPr>
          <w:rFonts w:ascii="Times New Roman" w:hAnsi="Times New Roman" w:cs="Times New Roman"/>
          <w:iCs/>
          <w:sz w:val="24"/>
          <w:szCs w:val="24"/>
        </w:rPr>
        <w:t>:</w:t>
      </w:r>
      <w:r w:rsidR="0067586B">
        <w:rPr>
          <w:rFonts w:ascii="Times New Roman" w:hAnsi="Times New Roman" w:cs="Times New Roman"/>
          <w:sz w:val="24"/>
          <w:szCs w:val="24"/>
        </w:rPr>
        <w:t xml:space="preserve">486-493, 1979. </w:t>
      </w:r>
      <w:r w:rsidRPr="00A42189">
        <w:rPr>
          <w:rFonts w:ascii="Times New Roman" w:hAnsi="Times New Roman" w:cs="Times New Roman"/>
          <w:sz w:val="24"/>
          <w:szCs w:val="24"/>
        </w:rPr>
        <w:t>doi:10.1017/S0043174500044453</w:t>
      </w:r>
    </w:p>
    <w:p w14:paraId="04197FE4" w14:textId="77777777" w:rsidR="0067586B" w:rsidRPr="0067586B" w:rsidRDefault="0067586B" w:rsidP="0067586B">
      <w:pPr>
        <w:spacing w:after="0" w:line="360" w:lineRule="auto"/>
        <w:jc w:val="both"/>
        <w:rPr>
          <w:rFonts w:ascii="Times New Roman" w:hAnsi="Times New Roman" w:cs="Times New Roman"/>
          <w:sz w:val="24"/>
          <w:szCs w:val="24"/>
        </w:rPr>
      </w:pPr>
    </w:p>
    <w:p w14:paraId="614BFF94" w14:textId="77777777" w:rsidR="00573879" w:rsidRDefault="0067586B" w:rsidP="0067586B">
      <w:pPr>
        <w:spacing w:after="0" w:line="360" w:lineRule="auto"/>
        <w:rPr>
          <w:rFonts w:ascii="Times New Roman" w:eastAsia="Times New Roman" w:hAnsi="Times New Roman" w:cs="Times New Roman"/>
          <w:sz w:val="24"/>
          <w:szCs w:val="24"/>
        </w:rPr>
      </w:pPr>
      <w:proofErr w:type="spellStart"/>
      <w:r w:rsidRPr="0067586B">
        <w:rPr>
          <w:rFonts w:ascii="Times New Roman" w:eastAsia="Times New Roman" w:hAnsi="Times New Roman" w:cs="Times New Roman"/>
          <w:sz w:val="24"/>
          <w:szCs w:val="24"/>
        </w:rPr>
        <w:t>Sciumbato</w:t>
      </w:r>
      <w:proofErr w:type="spellEnd"/>
      <w:r w:rsidRPr="0067586B">
        <w:rPr>
          <w:rFonts w:ascii="Times New Roman" w:eastAsia="Times New Roman" w:hAnsi="Times New Roman" w:cs="Times New Roman"/>
          <w:sz w:val="24"/>
          <w:szCs w:val="24"/>
        </w:rPr>
        <w:t>, A.S.,</w:t>
      </w:r>
      <w:r>
        <w:rPr>
          <w:rFonts w:ascii="Times New Roman" w:eastAsia="Times New Roman" w:hAnsi="Times New Roman" w:cs="Times New Roman"/>
          <w:sz w:val="24"/>
          <w:szCs w:val="24"/>
        </w:rPr>
        <w:t xml:space="preserve"> </w:t>
      </w:r>
      <w:r w:rsidRPr="0067586B">
        <w:rPr>
          <w:rFonts w:ascii="Times New Roman" w:eastAsia="Times New Roman" w:hAnsi="Times New Roman" w:cs="Times New Roman"/>
          <w:sz w:val="24"/>
          <w:szCs w:val="24"/>
        </w:rPr>
        <w:t xml:space="preserve">Chandler, </w:t>
      </w:r>
      <w:r>
        <w:rPr>
          <w:rFonts w:ascii="Times New Roman" w:eastAsia="Times New Roman" w:hAnsi="Times New Roman" w:cs="Times New Roman"/>
          <w:sz w:val="24"/>
          <w:szCs w:val="24"/>
        </w:rPr>
        <w:t xml:space="preserve">J.M, </w:t>
      </w:r>
      <w:proofErr w:type="spellStart"/>
      <w:r w:rsidRPr="0067586B">
        <w:rPr>
          <w:rFonts w:ascii="Times New Roman" w:eastAsia="Times New Roman" w:hAnsi="Times New Roman" w:cs="Times New Roman"/>
          <w:sz w:val="24"/>
          <w:szCs w:val="24"/>
        </w:rPr>
        <w:t>Senseman</w:t>
      </w:r>
      <w:proofErr w:type="spellEnd"/>
      <w:r w:rsidRPr="006758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w:t>
      </w:r>
      <w:r w:rsidRPr="0067586B">
        <w:rPr>
          <w:rFonts w:ascii="Times New Roman" w:eastAsia="Times New Roman" w:hAnsi="Times New Roman" w:cs="Times New Roman"/>
          <w:sz w:val="24"/>
          <w:szCs w:val="24"/>
        </w:rPr>
        <w:t xml:space="preserve"> Bovey, </w:t>
      </w:r>
      <w:r>
        <w:rPr>
          <w:rFonts w:ascii="Times New Roman" w:eastAsia="Times New Roman" w:hAnsi="Times New Roman" w:cs="Times New Roman"/>
          <w:sz w:val="24"/>
          <w:szCs w:val="24"/>
        </w:rPr>
        <w:t>R.W., Smith, K.L.</w:t>
      </w:r>
      <w:r w:rsidRPr="0067586B">
        <w:rPr>
          <w:rFonts w:ascii="Times New Roman" w:eastAsia="Times New Roman" w:hAnsi="Times New Roman" w:cs="Times New Roman"/>
          <w:sz w:val="24"/>
          <w:szCs w:val="24"/>
        </w:rPr>
        <w:t xml:space="preserve"> Determining exposure to auxin-like herbicides, I: quantifying injury to cotton and soybean. Weed Technol</w:t>
      </w:r>
      <w:r>
        <w:rPr>
          <w:rFonts w:ascii="Times New Roman" w:eastAsia="Times New Roman" w:hAnsi="Times New Roman" w:cs="Times New Roman"/>
          <w:sz w:val="24"/>
          <w:szCs w:val="24"/>
        </w:rPr>
        <w:t>ogy, 18:1125-1134, 2004.</w:t>
      </w:r>
    </w:p>
    <w:p w14:paraId="3B98C1FC" w14:textId="77777777" w:rsidR="00573879" w:rsidRDefault="0057387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9BB06E" w14:textId="7DD865E9" w:rsidR="00573879" w:rsidRDefault="00573879">
      <w:pPr>
        <w:rPr>
          <w:rFonts w:ascii="Times New Roman" w:hAnsi="Times New Roman" w:cs="Times New Roman"/>
          <w:b/>
          <w:sz w:val="24"/>
          <w:szCs w:val="24"/>
        </w:rPr>
      </w:pPr>
    </w:p>
    <w:p w14:paraId="35CC5C81" w14:textId="7E830CE1" w:rsidR="00573879" w:rsidRDefault="00573879" w:rsidP="00573879">
      <w:pPr>
        <w:spacing w:after="0" w:line="360" w:lineRule="auto"/>
        <w:jc w:val="both"/>
        <w:rPr>
          <w:rFonts w:ascii="Times New Roman" w:hAnsi="Times New Roman" w:cs="Times New Roman"/>
          <w:sz w:val="24"/>
          <w:szCs w:val="24"/>
        </w:rPr>
      </w:pPr>
      <w:r w:rsidRPr="0039599B">
        <w:rPr>
          <w:rFonts w:ascii="Times New Roman" w:hAnsi="Times New Roman" w:cs="Times New Roman"/>
          <w:b/>
          <w:sz w:val="24"/>
          <w:szCs w:val="24"/>
        </w:rPr>
        <w:t xml:space="preserve">Table </w:t>
      </w:r>
      <w:r w:rsidR="00D77EBE">
        <w:rPr>
          <w:rFonts w:ascii="Times New Roman" w:hAnsi="Times New Roman" w:cs="Times New Roman"/>
          <w:b/>
          <w:sz w:val="24"/>
          <w:szCs w:val="24"/>
        </w:rPr>
        <w:t>1</w:t>
      </w:r>
      <w:r w:rsidRPr="0039599B">
        <w:rPr>
          <w:rFonts w:ascii="Times New Roman" w:hAnsi="Times New Roman" w:cs="Times New Roman"/>
          <w:b/>
          <w:sz w:val="24"/>
          <w:szCs w:val="24"/>
        </w:rPr>
        <w:t>.</w:t>
      </w:r>
      <w:r>
        <w:rPr>
          <w:rFonts w:ascii="Times New Roman" w:hAnsi="Times New Roman" w:cs="Times New Roman"/>
          <w:sz w:val="24"/>
          <w:szCs w:val="24"/>
        </w:rPr>
        <w:t xml:space="preserve"> Collaborators for 2019 Dicamba OTM Large-Scale trials.</w:t>
      </w:r>
    </w:p>
    <w:tbl>
      <w:tblPr>
        <w:tblStyle w:val="TableGrid"/>
        <w:tblW w:w="93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3380"/>
        <w:gridCol w:w="3783"/>
      </w:tblGrid>
      <w:tr w:rsidR="00573879" w:rsidRPr="00F371D6" w14:paraId="734C0F16" w14:textId="77777777" w:rsidTr="0032751D">
        <w:trPr>
          <w:jc w:val="center"/>
        </w:trPr>
        <w:tc>
          <w:tcPr>
            <w:tcW w:w="2192" w:type="dxa"/>
            <w:tcBorders>
              <w:top w:val="single" w:sz="4" w:space="0" w:color="auto"/>
              <w:bottom w:val="single" w:sz="4" w:space="0" w:color="auto"/>
            </w:tcBorders>
            <w:vAlign w:val="center"/>
          </w:tcPr>
          <w:p w14:paraId="7C05941B" w14:textId="77777777" w:rsidR="00573879" w:rsidRPr="00F371D6" w:rsidRDefault="00573879" w:rsidP="00566CE8">
            <w:pPr>
              <w:spacing w:line="360" w:lineRule="auto"/>
              <w:jc w:val="center"/>
              <w:rPr>
                <w:rFonts w:ascii="Times New Roman" w:hAnsi="Times New Roman" w:cs="Times New Roman"/>
                <w:b/>
                <w:sz w:val="24"/>
                <w:szCs w:val="24"/>
              </w:rPr>
            </w:pPr>
            <w:r w:rsidRPr="00F371D6">
              <w:rPr>
                <w:rFonts w:ascii="Times New Roman" w:hAnsi="Times New Roman" w:cs="Times New Roman"/>
                <w:b/>
                <w:sz w:val="24"/>
                <w:szCs w:val="24"/>
              </w:rPr>
              <w:t>Collaborator</w:t>
            </w:r>
          </w:p>
        </w:tc>
        <w:tc>
          <w:tcPr>
            <w:tcW w:w="3380" w:type="dxa"/>
            <w:tcBorders>
              <w:top w:val="single" w:sz="4" w:space="0" w:color="auto"/>
              <w:bottom w:val="single" w:sz="4" w:space="0" w:color="auto"/>
            </w:tcBorders>
            <w:vAlign w:val="center"/>
          </w:tcPr>
          <w:p w14:paraId="7D0FC871" w14:textId="77777777" w:rsidR="00573879" w:rsidRPr="00F371D6" w:rsidRDefault="00573879" w:rsidP="00566CE8">
            <w:pPr>
              <w:spacing w:line="360" w:lineRule="auto"/>
              <w:jc w:val="center"/>
              <w:rPr>
                <w:rFonts w:ascii="Times New Roman" w:hAnsi="Times New Roman" w:cs="Times New Roman"/>
                <w:b/>
                <w:sz w:val="24"/>
                <w:szCs w:val="24"/>
              </w:rPr>
            </w:pPr>
            <w:r w:rsidRPr="00F371D6">
              <w:rPr>
                <w:rFonts w:ascii="Times New Roman" w:hAnsi="Times New Roman" w:cs="Times New Roman"/>
                <w:b/>
                <w:sz w:val="24"/>
                <w:szCs w:val="24"/>
              </w:rPr>
              <w:t>Affiliation</w:t>
            </w:r>
          </w:p>
        </w:tc>
        <w:tc>
          <w:tcPr>
            <w:tcW w:w="3783" w:type="dxa"/>
            <w:tcBorders>
              <w:top w:val="single" w:sz="4" w:space="0" w:color="auto"/>
              <w:bottom w:val="single" w:sz="4" w:space="0" w:color="auto"/>
            </w:tcBorders>
            <w:vAlign w:val="center"/>
          </w:tcPr>
          <w:p w14:paraId="618981F9" w14:textId="77777777" w:rsidR="00573879" w:rsidRPr="00F371D6" w:rsidRDefault="00573879" w:rsidP="00566CE8">
            <w:pPr>
              <w:spacing w:line="360" w:lineRule="auto"/>
              <w:jc w:val="center"/>
              <w:rPr>
                <w:rFonts w:ascii="Times New Roman" w:hAnsi="Times New Roman" w:cs="Times New Roman"/>
                <w:b/>
                <w:sz w:val="24"/>
                <w:szCs w:val="24"/>
              </w:rPr>
            </w:pPr>
            <w:r w:rsidRPr="00F371D6">
              <w:rPr>
                <w:rFonts w:ascii="Times New Roman" w:hAnsi="Times New Roman" w:cs="Times New Roman"/>
                <w:b/>
                <w:sz w:val="24"/>
                <w:szCs w:val="24"/>
              </w:rPr>
              <w:t>Contact information</w:t>
            </w:r>
          </w:p>
        </w:tc>
      </w:tr>
      <w:tr w:rsidR="00573879" w14:paraId="15BA29E8" w14:textId="77777777" w:rsidTr="0032751D">
        <w:trPr>
          <w:jc w:val="center"/>
        </w:trPr>
        <w:tc>
          <w:tcPr>
            <w:tcW w:w="2192" w:type="dxa"/>
            <w:tcBorders>
              <w:top w:val="single" w:sz="4" w:space="0" w:color="auto"/>
              <w:bottom w:val="single" w:sz="4" w:space="0" w:color="auto"/>
            </w:tcBorders>
            <w:vAlign w:val="center"/>
          </w:tcPr>
          <w:p w14:paraId="47EBB2D5"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Ryan Rector</w:t>
            </w:r>
          </w:p>
        </w:tc>
        <w:tc>
          <w:tcPr>
            <w:tcW w:w="3380" w:type="dxa"/>
            <w:tcBorders>
              <w:top w:val="single" w:sz="4" w:space="0" w:color="auto"/>
              <w:bottom w:val="single" w:sz="4" w:space="0" w:color="auto"/>
            </w:tcBorders>
            <w:vAlign w:val="center"/>
          </w:tcPr>
          <w:p w14:paraId="38386853"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Bayer </w:t>
            </w:r>
            <w:proofErr w:type="spellStart"/>
            <w:r>
              <w:rPr>
                <w:rFonts w:ascii="Times New Roman" w:hAnsi="Times New Roman" w:cs="Times New Roman"/>
                <w:sz w:val="24"/>
                <w:szCs w:val="24"/>
              </w:rPr>
              <w:t>CropScience</w:t>
            </w:r>
            <w:proofErr w:type="spellEnd"/>
            <w:r>
              <w:rPr>
                <w:rFonts w:ascii="Times New Roman" w:hAnsi="Times New Roman" w:cs="Times New Roman"/>
                <w:sz w:val="24"/>
                <w:szCs w:val="24"/>
              </w:rPr>
              <w:t>, St. Louis, MO</w:t>
            </w:r>
          </w:p>
        </w:tc>
        <w:tc>
          <w:tcPr>
            <w:tcW w:w="3783" w:type="dxa"/>
            <w:tcBorders>
              <w:top w:val="single" w:sz="4" w:space="0" w:color="auto"/>
              <w:bottom w:val="single" w:sz="4" w:space="0" w:color="auto"/>
            </w:tcBorders>
            <w:vAlign w:val="center"/>
          </w:tcPr>
          <w:p w14:paraId="670714E9"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ryan.rector@bayer.com</w:t>
            </w:r>
          </w:p>
        </w:tc>
      </w:tr>
      <w:tr w:rsidR="00573879" w14:paraId="7B417012" w14:textId="77777777" w:rsidTr="0032751D">
        <w:trPr>
          <w:jc w:val="center"/>
        </w:trPr>
        <w:tc>
          <w:tcPr>
            <w:tcW w:w="2192" w:type="dxa"/>
            <w:tcBorders>
              <w:top w:val="single" w:sz="4" w:space="0" w:color="auto"/>
              <w:bottom w:val="single" w:sz="4" w:space="0" w:color="auto"/>
            </w:tcBorders>
            <w:vAlign w:val="center"/>
          </w:tcPr>
          <w:p w14:paraId="21E6550B"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Juergens</w:t>
            </w:r>
            <w:proofErr w:type="spellEnd"/>
          </w:p>
        </w:tc>
        <w:tc>
          <w:tcPr>
            <w:tcW w:w="3380" w:type="dxa"/>
            <w:tcBorders>
              <w:top w:val="single" w:sz="4" w:space="0" w:color="auto"/>
              <w:bottom w:val="single" w:sz="4" w:space="0" w:color="auto"/>
            </w:tcBorders>
            <w:vAlign w:val="center"/>
          </w:tcPr>
          <w:p w14:paraId="1C593D79"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Bayer Laboratory, St. Louis, MO</w:t>
            </w:r>
          </w:p>
        </w:tc>
        <w:tc>
          <w:tcPr>
            <w:tcW w:w="3783" w:type="dxa"/>
            <w:tcBorders>
              <w:top w:val="single" w:sz="4" w:space="0" w:color="auto"/>
              <w:bottom w:val="single" w:sz="4" w:space="0" w:color="auto"/>
            </w:tcBorders>
            <w:vAlign w:val="center"/>
          </w:tcPr>
          <w:p w14:paraId="26980075" w14:textId="77777777" w:rsidR="00573879" w:rsidRDefault="00573879" w:rsidP="00566CE8">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matthew.thomas</w:t>
            </w:r>
            <w:proofErr w:type="gramEnd"/>
            <w:r>
              <w:rPr>
                <w:rFonts w:ascii="Times New Roman" w:hAnsi="Times New Roman" w:cs="Times New Roman"/>
                <w:sz w:val="24"/>
                <w:szCs w:val="24"/>
              </w:rPr>
              <w:t>.juergens</w:t>
            </w:r>
            <w:proofErr w:type="spellEnd"/>
          </w:p>
          <w:p w14:paraId="30565681" w14:textId="77777777" w:rsidR="00573879" w:rsidRDefault="00573879"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@bayer.com</w:t>
            </w:r>
          </w:p>
        </w:tc>
      </w:tr>
      <w:tr w:rsidR="002C46FA" w14:paraId="7C86BF25" w14:textId="77777777" w:rsidTr="0032751D">
        <w:trPr>
          <w:jc w:val="center"/>
        </w:trPr>
        <w:tc>
          <w:tcPr>
            <w:tcW w:w="2192" w:type="dxa"/>
            <w:tcBorders>
              <w:top w:val="single" w:sz="4" w:space="0" w:color="auto"/>
              <w:bottom w:val="single" w:sz="4" w:space="0" w:color="auto"/>
            </w:tcBorders>
            <w:vAlign w:val="center"/>
          </w:tcPr>
          <w:p w14:paraId="1875613F" w14:textId="05A78203" w:rsidR="002C46FA" w:rsidRDefault="0032751D"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Mike Shepard</w:t>
            </w:r>
          </w:p>
        </w:tc>
        <w:tc>
          <w:tcPr>
            <w:tcW w:w="3380" w:type="dxa"/>
            <w:tcBorders>
              <w:top w:val="single" w:sz="4" w:space="0" w:color="auto"/>
              <w:bottom w:val="single" w:sz="4" w:space="0" w:color="auto"/>
            </w:tcBorders>
            <w:vAlign w:val="center"/>
          </w:tcPr>
          <w:p w14:paraId="6A20675B" w14:textId="1E9FFB83" w:rsidR="002C46FA" w:rsidRDefault="0032751D"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Bayer Laboratory, St. Louis, MO</w:t>
            </w:r>
          </w:p>
        </w:tc>
        <w:tc>
          <w:tcPr>
            <w:tcW w:w="3783" w:type="dxa"/>
            <w:tcBorders>
              <w:top w:val="single" w:sz="4" w:space="0" w:color="auto"/>
              <w:bottom w:val="single" w:sz="4" w:space="0" w:color="auto"/>
            </w:tcBorders>
            <w:vAlign w:val="center"/>
          </w:tcPr>
          <w:p w14:paraId="7829F41C" w14:textId="2B74B0CC" w:rsidR="002C46FA" w:rsidRDefault="0032751D" w:rsidP="00566CE8">
            <w:pPr>
              <w:spacing w:line="360" w:lineRule="auto"/>
              <w:jc w:val="center"/>
              <w:rPr>
                <w:rFonts w:ascii="Times New Roman" w:hAnsi="Times New Roman" w:cs="Times New Roman"/>
                <w:sz w:val="24"/>
                <w:szCs w:val="24"/>
              </w:rPr>
            </w:pPr>
            <w:r>
              <w:rPr>
                <w:rFonts w:ascii="Times New Roman" w:hAnsi="Times New Roman" w:cs="Times New Roman"/>
                <w:sz w:val="24"/>
                <w:szCs w:val="24"/>
              </w:rPr>
              <w:t>Michael.r.shepard.jr@monsanto.com</w:t>
            </w:r>
          </w:p>
        </w:tc>
      </w:tr>
      <w:tr w:rsidR="004A0590" w14:paraId="6F9104BB" w14:textId="77777777" w:rsidTr="0032751D">
        <w:trPr>
          <w:jc w:val="center"/>
        </w:trPr>
        <w:tc>
          <w:tcPr>
            <w:tcW w:w="2192" w:type="dxa"/>
            <w:tcBorders>
              <w:top w:val="single" w:sz="4" w:space="0" w:color="auto"/>
              <w:bottom w:val="single" w:sz="4" w:space="0" w:color="auto"/>
            </w:tcBorders>
            <w:vAlign w:val="center"/>
          </w:tcPr>
          <w:p w14:paraId="3490A3C2" w14:textId="77777777" w:rsidR="004A0590" w:rsidRDefault="004A0590" w:rsidP="004A0590">
            <w:pPr>
              <w:spacing w:line="360" w:lineRule="auto"/>
              <w:jc w:val="center"/>
              <w:rPr>
                <w:rFonts w:ascii="Times New Roman" w:hAnsi="Times New Roman" w:cs="Times New Roman"/>
                <w:sz w:val="24"/>
                <w:szCs w:val="24"/>
              </w:rPr>
            </w:pPr>
          </w:p>
          <w:p w14:paraId="58EA3E25" w14:textId="5904AB6E" w:rsidR="004A0590" w:rsidRDefault="004A0590" w:rsidP="00D77EBE">
            <w:pPr>
              <w:spacing w:line="360" w:lineRule="auto"/>
              <w:ind w:right="640"/>
              <w:jc w:val="center"/>
              <w:rPr>
                <w:rFonts w:ascii="Times New Roman" w:hAnsi="Times New Roman" w:cs="Times New Roman"/>
                <w:sz w:val="24"/>
                <w:szCs w:val="24"/>
              </w:rPr>
            </w:pPr>
            <w:r>
              <w:rPr>
                <w:rFonts w:ascii="Times New Roman" w:hAnsi="Times New Roman" w:cs="Times New Roman"/>
                <w:sz w:val="24"/>
                <w:szCs w:val="24"/>
              </w:rPr>
              <w:t xml:space="preserve">Erik </w:t>
            </w:r>
            <w:proofErr w:type="spellStart"/>
            <w:r>
              <w:rPr>
                <w:rFonts w:ascii="Times New Roman" w:hAnsi="Times New Roman" w:cs="Times New Roman"/>
                <w:sz w:val="24"/>
                <w:szCs w:val="24"/>
              </w:rPr>
              <w:t>Sall</w:t>
            </w:r>
            <w:proofErr w:type="spellEnd"/>
          </w:p>
          <w:p w14:paraId="70F104B5" w14:textId="2BE70652" w:rsidR="004A0590" w:rsidRDefault="004A0590" w:rsidP="004A0590">
            <w:pPr>
              <w:spacing w:line="360" w:lineRule="auto"/>
              <w:jc w:val="center"/>
              <w:rPr>
                <w:rFonts w:ascii="Times New Roman" w:hAnsi="Times New Roman" w:cs="Times New Roman"/>
                <w:sz w:val="24"/>
                <w:szCs w:val="24"/>
              </w:rPr>
            </w:pPr>
          </w:p>
        </w:tc>
        <w:tc>
          <w:tcPr>
            <w:tcW w:w="3380" w:type="dxa"/>
            <w:tcBorders>
              <w:top w:val="single" w:sz="4" w:space="0" w:color="auto"/>
              <w:bottom w:val="single" w:sz="4" w:space="0" w:color="auto"/>
            </w:tcBorders>
            <w:vAlign w:val="center"/>
          </w:tcPr>
          <w:p w14:paraId="694E96F3" w14:textId="5B0B09CA" w:rsidR="004A0590" w:rsidRDefault="004A0590" w:rsidP="004A05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Bayer </w:t>
            </w:r>
            <w:proofErr w:type="spellStart"/>
            <w:r>
              <w:rPr>
                <w:rFonts w:ascii="Times New Roman" w:hAnsi="Times New Roman" w:cs="Times New Roman"/>
                <w:sz w:val="24"/>
                <w:szCs w:val="24"/>
              </w:rPr>
              <w:t>CropScience</w:t>
            </w:r>
            <w:proofErr w:type="spellEnd"/>
            <w:r>
              <w:rPr>
                <w:rFonts w:ascii="Times New Roman" w:hAnsi="Times New Roman" w:cs="Times New Roman"/>
                <w:sz w:val="24"/>
                <w:szCs w:val="24"/>
              </w:rPr>
              <w:t>, St. Louis, MO</w:t>
            </w:r>
          </w:p>
        </w:tc>
        <w:tc>
          <w:tcPr>
            <w:tcW w:w="3783" w:type="dxa"/>
            <w:tcBorders>
              <w:top w:val="single" w:sz="4" w:space="0" w:color="auto"/>
              <w:bottom w:val="single" w:sz="4" w:space="0" w:color="auto"/>
            </w:tcBorders>
            <w:vAlign w:val="center"/>
          </w:tcPr>
          <w:p w14:paraId="0701EA95" w14:textId="636FC2CC" w:rsidR="004A0590" w:rsidRDefault="004A0590" w:rsidP="004A0590">
            <w:pPr>
              <w:spacing w:line="360" w:lineRule="auto"/>
              <w:jc w:val="center"/>
              <w:rPr>
                <w:rFonts w:ascii="Times New Roman" w:hAnsi="Times New Roman" w:cs="Times New Roman"/>
                <w:sz w:val="24"/>
                <w:szCs w:val="24"/>
              </w:rPr>
            </w:pPr>
            <w:r>
              <w:rPr>
                <w:rFonts w:ascii="Times New Roman" w:hAnsi="Times New Roman" w:cs="Times New Roman"/>
                <w:sz w:val="24"/>
                <w:szCs w:val="24"/>
              </w:rPr>
              <w:t>erik.sall@bayer.com</w:t>
            </w:r>
          </w:p>
        </w:tc>
      </w:tr>
    </w:tbl>
    <w:p w14:paraId="6D2092C6" w14:textId="71CA93FA" w:rsidR="00573879" w:rsidRDefault="00573879" w:rsidP="00573879">
      <w:pPr>
        <w:spacing w:after="0" w:line="360" w:lineRule="auto"/>
        <w:ind w:firstLine="720"/>
        <w:jc w:val="both"/>
        <w:rPr>
          <w:rFonts w:ascii="Times New Roman" w:hAnsi="Times New Roman" w:cs="Times New Roman"/>
          <w:sz w:val="24"/>
          <w:szCs w:val="24"/>
        </w:rPr>
      </w:pPr>
    </w:p>
    <w:p w14:paraId="039BD33D" w14:textId="0C03708E" w:rsidR="00D77EBE" w:rsidRDefault="00D77EBE" w:rsidP="00573879">
      <w:pPr>
        <w:spacing w:after="0" w:line="360" w:lineRule="auto"/>
        <w:ind w:firstLine="720"/>
        <w:jc w:val="both"/>
        <w:rPr>
          <w:rFonts w:ascii="Times New Roman" w:hAnsi="Times New Roman" w:cs="Times New Roman"/>
          <w:sz w:val="24"/>
          <w:szCs w:val="24"/>
        </w:rPr>
      </w:pPr>
    </w:p>
    <w:p w14:paraId="7B019D32" w14:textId="07F88E6A" w:rsidR="00D77EBE" w:rsidRDefault="00D77EBE" w:rsidP="00573879">
      <w:pPr>
        <w:spacing w:after="0" w:line="360" w:lineRule="auto"/>
        <w:ind w:firstLine="720"/>
        <w:jc w:val="both"/>
        <w:rPr>
          <w:rFonts w:ascii="Times New Roman" w:hAnsi="Times New Roman" w:cs="Times New Roman"/>
          <w:sz w:val="24"/>
          <w:szCs w:val="24"/>
        </w:rPr>
      </w:pPr>
    </w:p>
    <w:p w14:paraId="657C26BD" w14:textId="66E6FD45" w:rsidR="00D77EBE" w:rsidRDefault="00D77EBE" w:rsidP="00573879">
      <w:pPr>
        <w:spacing w:after="0" w:line="360" w:lineRule="auto"/>
        <w:ind w:firstLine="720"/>
        <w:jc w:val="both"/>
        <w:rPr>
          <w:rFonts w:ascii="Times New Roman" w:hAnsi="Times New Roman" w:cs="Times New Roman"/>
          <w:sz w:val="24"/>
          <w:szCs w:val="24"/>
        </w:rPr>
      </w:pPr>
    </w:p>
    <w:p w14:paraId="468F2D63" w14:textId="7DCD0953" w:rsidR="00D77EBE" w:rsidRDefault="00D77EBE" w:rsidP="00573879">
      <w:pPr>
        <w:spacing w:after="0" w:line="360" w:lineRule="auto"/>
        <w:ind w:firstLine="720"/>
        <w:jc w:val="both"/>
        <w:rPr>
          <w:rFonts w:ascii="Times New Roman" w:hAnsi="Times New Roman" w:cs="Times New Roman"/>
          <w:sz w:val="24"/>
          <w:szCs w:val="24"/>
        </w:rPr>
      </w:pPr>
    </w:p>
    <w:p w14:paraId="3DEBB79A" w14:textId="16EF71EE" w:rsidR="00D77EBE" w:rsidRDefault="00D77EBE" w:rsidP="00573879">
      <w:pPr>
        <w:spacing w:after="0" w:line="360" w:lineRule="auto"/>
        <w:ind w:firstLine="720"/>
        <w:jc w:val="both"/>
        <w:rPr>
          <w:rFonts w:ascii="Times New Roman" w:hAnsi="Times New Roman" w:cs="Times New Roman"/>
          <w:sz w:val="24"/>
          <w:szCs w:val="24"/>
        </w:rPr>
      </w:pPr>
    </w:p>
    <w:p w14:paraId="7AF268E9" w14:textId="40AFAE5A" w:rsidR="00D77EBE" w:rsidRDefault="00D77EBE" w:rsidP="00573879">
      <w:pPr>
        <w:spacing w:after="0" w:line="360" w:lineRule="auto"/>
        <w:ind w:firstLine="720"/>
        <w:jc w:val="both"/>
        <w:rPr>
          <w:rFonts w:ascii="Times New Roman" w:hAnsi="Times New Roman" w:cs="Times New Roman"/>
          <w:sz w:val="24"/>
          <w:szCs w:val="24"/>
        </w:rPr>
      </w:pPr>
    </w:p>
    <w:p w14:paraId="2EC08857" w14:textId="2B3B3CAF" w:rsidR="00D77EBE" w:rsidRDefault="00D77EBE" w:rsidP="00573879">
      <w:pPr>
        <w:spacing w:after="0" w:line="360" w:lineRule="auto"/>
        <w:ind w:firstLine="720"/>
        <w:jc w:val="both"/>
        <w:rPr>
          <w:rFonts w:ascii="Times New Roman" w:hAnsi="Times New Roman" w:cs="Times New Roman"/>
          <w:sz w:val="24"/>
          <w:szCs w:val="24"/>
        </w:rPr>
      </w:pPr>
    </w:p>
    <w:p w14:paraId="1A93DF91" w14:textId="77777777" w:rsidR="00D77EBE" w:rsidRDefault="00D77EBE" w:rsidP="00573879">
      <w:pPr>
        <w:spacing w:after="0" w:line="360" w:lineRule="auto"/>
        <w:ind w:firstLine="720"/>
        <w:jc w:val="both"/>
        <w:rPr>
          <w:rFonts w:ascii="Times New Roman" w:hAnsi="Times New Roman" w:cs="Times New Roman"/>
          <w:sz w:val="24"/>
          <w:szCs w:val="24"/>
        </w:rPr>
      </w:pPr>
    </w:p>
    <w:p w14:paraId="0FC91B76" w14:textId="312F249B" w:rsidR="001857C4" w:rsidRDefault="001857C4" w:rsidP="00573879">
      <w:pPr>
        <w:spacing w:after="0" w:line="360" w:lineRule="auto"/>
        <w:ind w:firstLine="720"/>
        <w:jc w:val="both"/>
        <w:rPr>
          <w:rFonts w:ascii="Times New Roman" w:hAnsi="Times New Roman" w:cs="Times New Roman"/>
          <w:sz w:val="24"/>
          <w:szCs w:val="24"/>
        </w:rPr>
      </w:pPr>
    </w:p>
    <w:p w14:paraId="789C249F" w14:textId="1935F18F" w:rsidR="001857C4" w:rsidRDefault="001857C4" w:rsidP="00573879">
      <w:pPr>
        <w:spacing w:after="0" w:line="360" w:lineRule="auto"/>
        <w:ind w:firstLine="720"/>
        <w:jc w:val="both"/>
        <w:rPr>
          <w:rFonts w:ascii="Times New Roman" w:hAnsi="Times New Roman" w:cs="Times New Roman"/>
          <w:sz w:val="24"/>
          <w:szCs w:val="24"/>
        </w:rPr>
      </w:pPr>
    </w:p>
    <w:p w14:paraId="4580AFEC" w14:textId="74E9DAAE" w:rsidR="001857C4" w:rsidRDefault="001857C4" w:rsidP="00573879">
      <w:pPr>
        <w:spacing w:after="0" w:line="360" w:lineRule="auto"/>
        <w:ind w:firstLine="720"/>
        <w:jc w:val="both"/>
        <w:rPr>
          <w:rFonts w:ascii="Times New Roman" w:hAnsi="Times New Roman" w:cs="Times New Roman"/>
          <w:sz w:val="24"/>
          <w:szCs w:val="24"/>
        </w:rPr>
      </w:pPr>
    </w:p>
    <w:p w14:paraId="4A773F45" w14:textId="5BC30FDC" w:rsidR="001857C4" w:rsidRDefault="001857C4" w:rsidP="00573879">
      <w:pPr>
        <w:spacing w:after="0" w:line="360" w:lineRule="auto"/>
        <w:ind w:firstLine="720"/>
        <w:jc w:val="both"/>
        <w:rPr>
          <w:rFonts w:ascii="Times New Roman" w:hAnsi="Times New Roman" w:cs="Times New Roman"/>
          <w:sz w:val="24"/>
          <w:szCs w:val="24"/>
        </w:rPr>
      </w:pPr>
    </w:p>
    <w:p w14:paraId="654443EF" w14:textId="06EF1FF0" w:rsidR="001857C4" w:rsidRDefault="001857C4" w:rsidP="00573879">
      <w:pPr>
        <w:spacing w:after="0" w:line="360" w:lineRule="auto"/>
        <w:ind w:firstLine="720"/>
        <w:jc w:val="both"/>
        <w:rPr>
          <w:rFonts w:ascii="Times New Roman" w:hAnsi="Times New Roman" w:cs="Times New Roman"/>
          <w:sz w:val="24"/>
          <w:szCs w:val="24"/>
        </w:rPr>
      </w:pPr>
    </w:p>
    <w:p w14:paraId="1EA8F42F" w14:textId="52AC792D" w:rsidR="001857C4" w:rsidRDefault="001857C4" w:rsidP="00573879">
      <w:pPr>
        <w:spacing w:after="0" w:line="360" w:lineRule="auto"/>
        <w:ind w:firstLine="720"/>
        <w:jc w:val="both"/>
        <w:rPr>
          <w:rFonts w:ascii="Times New Roman" w:hAnsi="Times New Roman" w:cs="Times New Roman"/>
          <w:sz w:val="24"/>
          <w:szCs w:val="24"/>
        </w:rPr>
      </w:pPr>
    </w:p>
    <w:p w14:paraId="3DB1A5D7" w14:textId="6333F18F" w:rsidR="001857C4" w:rsidRDefault="001857C4" w:rsidP="00573879">
      <w:pPr>
        <w:spacing w:after="0" w:line="360" w:lineRule="auto"/>
        <w:ind w:firstLine="720"/>
        <w:jc w:val="both"/>
        <w:rPr>
          <w:rFonts w:ascii="Times New Roman" w:hAnsi="Times New Roman" w:cs="Times New Roman"/>
          <w:sz w:val="24"/>
          <w:szCs w:val="24"/>
        </w:rPr>
      </w:pPr>
    </w:p>
    <w:p w14:paraId="5AC6ED97" w14:textId="1C959040" w:rsidR="001857C4" w:rsidRDefault="001857C4" w:rsidP="00573879">
      <w:pPr>
        <w:spacing w:after="0" w:line="360" w:lineRule="auto"/>
        <w:ind w:firstLine="720"/>
        <w:jc w:val="both"/>
        <w:rPr>
          <w:rFonts w:ascii="Times New Roman" w:hAnsi="Times New Roman" w:cs="Times New Roman"/>
          <w:sz w:val="24"/>
          <w:szCs w:val="24"/>
        </w:rPr>
      </w:pPr>
    </w:p>
    <w:p w14:paraId="30CBAB49" w14:textId="02F4B4D0" w:rsidR="001857C4" w:rsidRDefault="001857C4" w:rsidP="00573879">
      <w:pPr>
        <w:spacing w:after="0" w:line="360" w:lineRule="auto"/>
        <w:ind w:firstLine="720"/>
        <w:jc w:val="both"/>
        <w:rPr>
          <w:rFonts w:ascii="Times New Roman" w:hAnsi="Times New Roman" w:cs="Times New Roman"/>
          <w:sz w:val="24"/>
          <w:szCs w:val="24"/>
        </w:rPr>
      </w:pPr>
    </w:p>
    <w:p w14:paraId="00C94C1C" w14:textId="19C3AA6A" w:rsidR="0032751D" w:rsidRDefault="0032751D" w:rsidP="00573879">
      <w:pPr>
        <w:spacing w:after="0" w:line="360" w:lineRule="auto"/>
        <w:ind w:firstLine="720"/>
        <w:jc w:val="both"/>
        <w:rPr>
          <w:rFonts w:ascii="Times New Roman" w:hAnsi="Times New Roman" w:cs="Times New Roman"/>
          <w:sz w:val="24"/>
          <w:szCs w:val="24"/>
        </w:rPr>
      </w:pPr>
    </w:p>
    <w:p w14:paraId="1AAB56D8" w14:textId="30218127" w:rsidR="00792249" w:rsidRDefault="001857C4" w:rsidP="000617CD">
      <w:pPr>
        <w:spacing w:after="0" w:line="360" w:lineRule="auto"/>
        <w:ind w:firstLine="720"/>
        <w:jc w:val="both"/>
        <w:rPr>
          <w:rFonts w:ascii="Times New Roman" w:hAnsi="Times New Roman" w:cs="Times New Roman"/>
          <w:sz w:val="24"/>
          <w:szCs w:val="24"/>
        </w:rPr>
      </w:pPr>
      <w:r w:rsidRPr="001857C4">
        <w:rPr>
          <w:rFonts w:ascii="Times New Roman" w:hAnsi="Times New Roman" w:cs="Times New Roman"/>
          <w:b/>
          <w:sz w:val="24"/>
          <w:szCs w:val="24"/>
        </w:rPr>
        <w:lastRenderedPageBreak/>
        <w:t>Plot layout for WI</w:t>
      </w:r>
    </w:p>
    <w:p w14:paraId="7CC716F8" w14:textId="6A2BBE02" w:rsidR="00792249" w:rsidRDefault="00062AF5" w:rsidP="0057387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79C98" wp14:editId="2A33C1A3">
            <wp:extent cx="6960325" cy="3914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3696" cy="3916671"/>
                    </a:xfrm>
                    <a:prstGeom prst="rect">
                      <a:avLst/>
                    </a:prstGeom>
                    <a:noFill/>
                  </pic:spPr>
                </pic:pic>
              </a:graphicData>
            </a:graphic>
          </wp:inline>
        </w:drawing>
      </w:r>
    </w:p>
    <w:p w14:paraId="1D181512" w14:textId="77777777" w:rsidR="00514D13" w:rsidRDefault="00514D13" w:rsidP="00573879">
      <w:pPr>
        <w:spacing w:after="0" w:line="360" w:lineRule="auto"/>
        <w:jc w:val="both"/>
        <w:rPr>
          <w:rFonts w:ascii="Times New Roman" w:hAnsi="Times New Roman" w:cs="Times New Roman"/>
          <w:b/>
          <w:sz w:val="24"/>
          <w:szCs w:val="24"/>
        </w:rPr>
      </w:pPr>
    </w:p>
    <w:p w14:paraId="027AFE68" w14:textId="59EB67DF" w:rsidR="00514D13" w:rsidRDefault="00514D13" w:rsidP="00573879">
      <w:pPr>
        <w:spacing w:after="0" w:line="360" w:lineRule="auto"/>
        <w:jc w:val="both"/>
        <w:rPr>
          <w:rFonts w:ascii="Times New Roman" w:hAnsi="Times New Roman" w:cs="Times New Roman"/>
          <w:b/>
          <w:sz w:val="24"/>
          <w:szCs w:val="24"/>
        </w:rPr>
      </w:pPr>
    </w:p>
    <w:p w14:paraId="36FCCE33" w14:textId="32E7DCFB" w:rsidR="00B766FC" w:rsidRDefault="00B766FC" w:rsidP="00573879">
      <w:pPr>
        <w:spacing w:after="0" w:line="360" w:lineRule="auto"/>
        <w:jc w:val="both"/>
        <w:rPr>
          <w:rFonts w:ascii="Times New Roman" w:hAnsi="Times New Roman" w:cs="Times New Roman"/>
          <w:b/>
          <w:sz w:val="24"/>
          <w:szCs w:val="24"/>
        </w:rPr>
      </w:pPr>
    </w:p>
    <w:p w14:paraId="04154E32" w14:textId="406592CE" w:rsidR="00B766FC" w:rsidRDefault="00B766FC" w:rsidP="00573879">
      <w:pPr>
        <w:spacing w:after="0" w:line="360" w:lineRule="auto"/>
        <w:jc w:val="both"/>
        <w:rPr>
          <w:rFonts w:ascii="Times New Roman" w:hAnsi="Times New Roman" w:cs="Times New Roman"/>
          <w:b/>
          <w:sz w:val="24"/>
          <w:szCs w:val="24"/>
        </w:rPr>
      </w:pPr>
    </w:p>
    <w:p w14:paraId="13BDBCFC" w14:textId="7107C258" w:rsidR="00B766FC" w:rsidRDefault="00B766FC" w:rsidP="00573879">
      <w:pPr>
        <w:spacing w:after="0" w:line="360" w:lineRule="auto"/>
        <w:jc w:val="both"/>
        <w:rPr>
          <w:rFonts w:ascii="Times New Roman" w:hAnsi="Times New Roman" w:cs="Times New Roman"/>
          <w:b/>
          <w:sz w:val="24"/>
          <w:szCs w:val="24"/>
        </w:rPr>
      </w:pPr>
    </w:p>
    <w:p w14:paraId="51B7B004" w14:textId="0EE861A6" w:rsidR="00B766FC" w:rsidRDefault="00B766FC" w:rsidP="00573879">
      <w:pPr>
        <w:spacing w:after="0" w:line="360" w:lineRule="auto"/>
        <w:jc w:val="both"/>
        <w:rPr>
          <w:rFonts w:ascii="Times New Roman" w:hAnsi="Times New Roman" w:cs="Times New Roman"/>
          <w:b/>
          <w:sz w:val="24"/>
          <w:szCs w:val="24"/>
        </w:rPr>
      </w:pPr>
    </w:p>
    <w:p w14:paraId="03F6C8C4" w14:textId="2D80C82B" w:rsidR="00B766FC" w:rsidRDefault="00B766FC" w:rsidP="00573879">
      <w:pPr>
        <w:spacing w:after="0" w:line="360" w:lineRule="auto"/>
        <w:jc w:val="both"/>
        <w:rPr>
          <w:rFonts w:ascii="Times New Roman" w:hAnsi="Times New Roman" w:cs="Times New Roman"/>
          <w:b/>
          <w:sz w:val="24"/>
          <w:szCs w:val="24"/>
        </w:rPr>
      </w:pPr>
    </w:p>
    <w:p w14:paraId="408BDF9B" w14:textId="510E09CF" w:rsidR="00B766FC" w:rsidRDefault="00B766FC" w:rsidP="00573879">
      <w:pPr>
        <w:spacing w:after="0" w:line="360" w:lineRule="auto"/>
        <w:jc w:val="both"/>
        <w:rPr>
          <w:rFonts w:ascii="Times New Roman" w:hAnsi="Times New Roman" w:cs="Times New Roman"/>
          <w:b/>
          <w:sz w:val="24"/>
          <w:szCs w:val="24"/>
        </w:rPr>
      </w:pPr>
    </w:p>
    <w:p w14:paraId="229B3580" w14:textId="3760272C" w:rsidR="00B766FC" w:rsidRDefault="00B766FC" w:rsidP="00573879">
      <w:pPr>
        <w:spacing w:after="0" w:line="360" w:lineRule="auto"/>
        <w:jc w:val="both"/>
        <w:rPr>
          <w:rFonts w:ascii="Times New Roman" w:hAnsi="Times New Roman" w:cs="Times New Roman"/>
          <w:b/>
          <w:sz w:val="24"/>
          <w:szCs w:val="24"/>
        </w:rPr>
      </w:pPr>
    </w:p>
    <w:p w14:paraId="7ECB9B3F" w14:textId="640FBF0A" w:rsidR="00B766FC" w:rsidRDefault="00B766FC" w:rsidP="00573879">
      <w:pPr>
        <w:spacing w:after="0" w:line="360" w:lineRule="auto"/>
        <w:jc w:val="both"/>
        <w:rPr>
          <w:rFonts w:ascii="Times New Roman" w:hAnsi="Times New Roman" w:cs="Times New Roman"/>
          <w:b/>
          <w:sz w:val="24"/>
          <w:szCs w:val="24"/>
        </w:rPr>
      </w:pPr>
    </w:p>
    <w:p w14:paraId="4B20C5EA" w14:textId="43556F55" w:rsidR="00B766FC" w:rsidRDefault="00B766FC" w:rsidP="00573879">
      <w:pPr>
        <w:spacing w:after="0" w:line="360" w:lineRule="auto"/>
        <w:jc w:val="both"/>
        <w:rPr>
          <w:rFonts w:ascii="Times New Roman" w:hAnsi="Times New Roman" w:cs="Times New Roman"/>
          <w:b/>
          <w:sz w:val="24"/>
          <w:szCs w:val="24"/>
        </w:rPr>
      </w:pPr>
    </w:p>
    <w:p w14:paraId="3F9CFB1A" w14:textId="0459EB84" w:rsidR="00B766FC" w:rsidRDefault="00B766FC" w:rsidP="00573879">
      <w:pPr>
        <w:spacing w:after="0" w:line="360" w:lineRule="auto"/>
        <w:jc w:val="both"/>
        <w:rPr>
          <w:rFonts w:ascii="Times New Roman" w:hAnsi="Times New Roman" w:cs="Times New Roman"/>
          <w:b/>
          <w:sz w:val="24"/>
          <w:szCs w:val="24"/>
        </w:rPr>
      </w:pPr>
    </w:p>
    <w:p w14:paraId="08ACDCFB" w14:textId="6AA63B3C" w:rsidR="00B766FC" w:rsidRDefault="00B766FC" w:rsidP="00573879">
      <w:pPr>
        <w:spacing w:after="0" w:line="360" w:lineRule="auto"/>
        <w:jc w:val="both"/>
        <w:rPr>
          <w:rFonts w:ascii="Times New Roman" w:hAnsi="Times New Roman" w:cs="Times New Roman"/>
          <w:b/>
          <w:sz w:val="24"/>
          <w:szCs w:val="24"/>
        </w:rPr>
      </w:pPr>
    </w:p>
    <w:p w14:paraId="063B5387" w14:textId="2D0016A5" w:rsidR="00B766FC" w:rsidRDefault="00B766FC" w:rsidP="00573879">
      <w:pPr>
        <w:spacing w:after="0" w:line="360" w:lineRule="auto"/>
        <w:jc w:val="both"/>
        <w:rPr>
          <w:rFonts w:ascii="Times New Roman" w:hAnsi="Times New Roman" w:cs="Times New Roman"/>
          <w:b/>
          <w:sz w:val="24"/>
          <w:szCs w:val="24"/>
        </w:rPr>
      </w:pPr>
    </w:p>
    <w:p w14:paraId="77717F0C" w14:textId="77777777" w:rsidR="00B766FC" w:rsidRDefault="00B766FC" w:rsidP="00573879">
      <w:pPr>
        <w:spacing w:after="0" w:line="360" w:lineRule="auto"/>
        <w:jc w:val="both"/>
        <w:rPr>
          <w:rFonts w:ascii="Times New Roman" w:hAnsi="Times New Roman" w:cs="Times New Roman"/>
          <w:b/>
          <w:sz w:val="24"/>
          <w:szCs w:val="24"/>
        </w:rPr>
      </w:pPr>
    </w:p>
    <w:p w14:paraId="674CD68B" w14:textId="1064722A" w:rsidR="00B766FC" w:rsidRDefault="00B766FC" w:rsidP="00573879">
      <w:pPr>
        <w:spacing w:after="0" w:line="360" w:lineRule="auto"/>
        <w:jc w:val="both"/>
        <w:rPr>
          <w:rFonts w:ascii="Times New Roman" w:hAnsi="Times New Roman" w:cs="Times New Roman"/>
          <w:b/>
          <w:sz w:val="24"/>
          <w:szCs w:val="24"/>
        </w:rPr>
      </w:pPr>
    </w:p>
    <w:p w14:paraId="36790B44" w14:textId="15D0E808" w:rsidR="00573879" w:rsidRDefault="00573879" w:rsidP="00573879">
      <w:pPr>
        <w:spacing w:after="0" w:line="360" w:lineRule="auto"/>
        <w:jc w:val="both"/>
        <w:rPr>
          <w:rFonts w:ascii="Times New Roman" w:hAnsi="Times New Roman" w:cs="Times New Roman"/>
          <w:sz w:val="24"/>
          <w:szCs w:val="24"/>
        </w:rPr>
      </w:pPr>
      <w:r w:rsidRPr="00323D70">
        <w:rPr>
          <w:rFonts w:ascii="Times New Roman" w:hAnsi="Times New Roman" w:cs="Times New Roman"/>
          <w:b/>
          <w:sz w:val="24"/>
          <w:szCs w:val="24"/>
        </w:rPr>
        <w:t>Figure 1.</w:t>
      </w:r>
      <w:r>
        <w:rPr>
          <w:rFonts w:ascii="Times New Roman" w:hAnsi="Times New Roman" w:cs="Times New Roman"/>
          <w:sz w:val="24"/>
          <w:szCs w:val="24"/>
        </w:rPr>
        <w:t xml:space="preserve"> </w:t>
      </w:r>
      <w:r w:rsidR="0095465F">
        <w:rPr>
          <w:rFonts w:ascii="Times New Roman" w:hAnsi="Times New Roman" w:cs="Times New Roman"/>
          <w:sz w:val="24"/>
          <w:szCs w:val="24"/>
        </w:rPr>
        <w:t>F</w:t>
      </w:r>
      <w:r>
        <w:rPr>
          <w:rFonts w:ascii="Times New Roman" w:hAnsi="Times New Roman" w:cs="Times New Roman"/>
          <w:sz w:val="24"/>
          <w:szCs w:val="24"/>
        </w:rPr>
        <w:t>ield layout for 2019 Dicamba Large-Scale Trials.</w:t>
      </w:r>
    </w:p>
    <w:p w14:paraId="38644BFD" w14:textId="7AC3F482" w:rsidR="00647CCA" w:rsidRDefault="00647CCA" w:rsidP="00573879">
      <w:pPr>
        <w:spacing w:after="0" w:line="360" w:lineRule="auto"/>
        <w:jc w:val="both"/>
        <w:rPr>
          <w:rFonts w:ascii="Times New Roman" w:hAnsi="Times New Roman" w:cs="Times New Roman"/>
          <w:sz w:val="24"/>
          <w:szCs w:val="24"/>
        </w:rPr>
      </w:pPr>
    </w:p>
    <w:p w14:paraId="4A8829FE" w14:textId="64BFDE65" w:rsidR="00647CCA" w:rsidRDefault="00647CCA" w:rsidP="00573879">
      <w:pPr>
        <w:spacing w:after="0" w:line="360" w:lineRule="auto"/>
        <w:jc w:val="both"/>
        <w:rPr>
          <w:rFonts w:ascii="Times New Roman" w:hAnsi="Times New Roman" w:cs="Times New Roman"/>
          <w:sz w:val="24"/>
          <w:szCs w:val="24"/>
        </w:rPr>
      </w:pPr>
    </w:p>
    <w:p w14:paraId="2FC3C2D3" w14:textId="7AA12210" w:rsidR="00647CCA" w:rsidRDefault="009C2590" w:rsidP="00573879">
      <w:pPr>
        <w:spacing w:after="0" w:line="360" w:lineRule="auto"/>
        <w:jc w:val="both"/>
        <w:rPr>
          <w:rFonts w:ascii="Times New Roman" w:hAnsi="Times New Roman" w:cs="Times New Roman"/>
          <w:sz w:val="24"/>
          <w:szCs w:val="24"/>
        </w:rPr>
      </w:pPr>
      <w:r w:rsidRPr="009C2590">
        <w:rPr>
          <w:rFonts w:ascii="Times New Roman" w:hAnsi="Times New Roman" w:cs="Times New Roman"/>
          <w:noProof/>
          <w:sz w:val="24"/>
          <w:szCs w:val="24"/>
        </w:rPr>
        <w:drawing>
          <wp:inline distT="0" distB="0" distL="0" distR="0" wp14:anchorId="53B219BE" wp14:editId="6D5F8B94">
            <wp:extent cx="6296025" cy="354151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251" cy="3543891"/>
                    </a:xfrm>
                    <a:prstGeom prst="rect">
                      <a:avLst/>
                    </a:prstGeom>
                  </pic:spPr>
                </pic:pic>
              </a:graphicData>
            </a:graphic>
          </wp:inline>
        </w:drawing>
      </w:r>
    </w:p>
    <w:p w14:paraId="12A4A9B0" w14:textId="50A84A34" w:rsidR="009C2590" w:rsidRDefault="009C2590" w:rsidP="00573879">
      <w:pPr>
        <w:spacing w:after="0" w:line="360" w:lineRule="auto"/>
        <w:jc w:val="both"/>
        <w:rPr>
          <w:rFonts w:ascii="Times New Roman" w:hAnsi="Times New Roman" w:cs="Times New Roman"/>
          <w:sz w:val="24"/>
          <w:szCs w:val="24"/>
        </w:rPr>
      </w:pPr>
    </w:p>
    <w:p w14:paraId="63339E1B" w14:textId="6C97FD4A" w:rsidR="009C2590" w:rsidRDefault="009C2590" w:rsidP="00573879">
      <w:pPr>
        <w:spacing w:after="0" w:line="360" w:lineRule="auto"/>
        <w:jc w:val="both"/>
        <w:rPr>
          <w:rFonts w:ascii="Times New Roman" w:hAnsi="Times New Roman" w:cs="Times New Roman"/>
          <w:sz w:val="24"/>
          <w:szCs w:val="24"/>
        </w:rPr>
      </w:pPr>
    </w:p>
    <w:p w14:paraId="527A0D6C" w14:textId="0CDB6EFD" w:rsidR="00647CCA" w:rsidRDefault="00647CCA" w:rsidP="00573879">
      <w:pPr>
        <w:spacing w:after="0" w:line="360" w:lineRule="auto"/>
        <w:jc w:val="both"/>
        <w:rPr>
          <w:rFonts w:ascii="Times New Roman" w:hAnsi="Times New Roman" w:cs="Times New Roman"/>
          <w:sz w:val="24"/>
          <w:szCs w:val="24"/>
        </w:rPr>
      </w:pPr>
    </w:p>
    <w:p w14:paraId="02357FC8" w14:textId="3F99F4F4" w:rsidR="00B174CF" w:rsidRDefault="00F61430">
      <w:pPr>
        <w:rPr>
          <w:rFonts w:ascii="Times New Roman" w:hAnsi="Times New Roman" w:cs="Times New Roman"/>
          <w:sz w:val="24"/>
          <w:szCs w:val="24"/>
        </w:rPr>
      </w:pPr>
      <w:r w:rsidRPr="00B174CF">
        <w:rPr>
          <w:noProof/>
        </w:rPr>
        <w:lastRenderedPageBreak/>
        <w:drawing>
          <wp:anchor distT="0" distB="0" distL="114300" distR="114300" simplePos="0" relativeHeight="251658249" behindDoc="0" locked="0" layoutInCell="1" allowOverlap="1" wp14:anchorId="7BF23A95" wp14:editId="0D9CAD91">
            <wp:simplePos x="0" y="0"/>
            <wp:positionH relativeFrom="column">
              <wp:posOffset>60960</wp:posOffset>
            </wp:positionH>
            <wp:positionV relativeFrom="paragraph">
              <wp:posOffset>0</wp:posOffset>
            </wp:positionV>
            <wp:extent cx="5943600" cy="7910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10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74CF">
        <w:rPr>
          <w:rFonts w:ascii="Times New Roman" w:hAnsi="Times New Roman" w:cs="Times New Roman"/>
          <w:sz w:val="24"/>
          <w:szCs w:val="24"/>
        </w:rPr>
        <w:br w:type="page"/>
      </w:r>
    </w:p>
    <w:p w14:paraId="6EE158EF" w14:textId="5832B2C6"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8" behindDoc="0" locked="0" layoutInCell="1" allowOverlap="1" wp14:anchorId="038C41A1" wp14:editId="3A9A7FD8">
            <wp:simplePos x="0" y="0"/>
            <wp:positionH relativeFrom="margin">
              <wp:align>right</wp:align>
            </wp:positionH>
            <wp:positionV relativeFrom="paragraph">
              <wp:posOffset>167640</wp:posOffset>
            </wp:positionV>
            <wp:extent cx="5943600" cy="7439309"/>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393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14234" w14:textId="3933864E" w:rsidR="00B174CF" w:rsidRDefault="00B174CF">
      <w:pPr>
        <w:rPr>
          <w:rFonts w:ascii="Times New Roman" w:hAnsi="Times New Roman" w:cs="Times New Roman"/>
          <w:sz w:val="24"/>
          <w:szCs w:val="24"/>
        </w:rPr>
      </w:pPr>
      <w:r>
        <w:rPr>
          <w:rFonts w:ascii="Times New Roman" w:hAnsi="Times New Roman" w:cs="Times New Roman"/>
          <w:sz w:val="24"/>
          <w:szCs w:val="24"/>
        </w:rPr>
        <w:br w:type="page"/>
      </w:r>
    </w:p>
    <w:p w14:paraId="08B4255F" w14:textId="2C3D64AF"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7" behindDoc="0" locked="0" layoutInCell="1" allowOverlap="1" wp14:anchorId="30E912F8" wp14:editId="54FCF5B5">
            <wp:simplePos x="0" y="0"/>
            <wp:positionH relativeFrom="column">
              <wp:posOffset>0</wp:posOffset>
            </wp:positionH>
            <wp:positionV relativeFrom="paragraph">
              <wp:posOffset>0</wp:posOffset>
            </wp:positionV>
            <wp:extent cx="5943600" cy="716523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65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4C64F1" w14:textId="3DD49F0F" w:rsidR="00B174CF" w:rsidRDefault="00B174CF">
      <w:pPr>
        <w:rPr>
          <w:rFonts w:ascii="Times New Roman" w:hAnsi="Times New Roman" w:cs="Times New Roman"/>
          <w:sz w:val="24"/>
          <w:szCs w:val="24"/>
        </w:rPr>
      </w:pPr>
      <w:r>
        <w:rPr>
          <w:rFonts w:ascii="Times New Roman" w:hAnsi="Times New Roman" w:cs="Times New Roman"/>
          <w:sz w:val="24"/>
          <w:szCs w:val="24"/>
        </w:rPr>
        <w:br w:type="page"/>
      </w:r>
    </w:p>
    <w:p w14:paraId="20E6EA3A" w14:textId="55143224"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6" behindDoc="0" locked="0" layoutInCell="1" allowOverlap="1" wp14:anchorId="764ACF1F" wp14:editId="0DB12A55">
            <wp:simplePos x="0" y="0"/>
            <wp:positionH relativeFrom="column">
              <wp:posOffset>0</wp:posOffset>
            </wp:positionH>
            <wp:positionV relativeFrom="paragraph">
              <wp:posOffset>0</wp:posOffset>
            </wp:positionV>
            <wp:extent cx="5943600" cy="804272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42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47C41" w14:textId="011E7DE6"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5" behindDoc="0" locked="0" layoutInCell="1" allowOverlap="1" wp14:anchorId="38FC86A7" wp14:editId="3E347BAE">
            <wp:simplePos x="0" y="0"/>
            <wp:positionH relativeFrom="column">
              <wp:posOffset>0</wp:posOffset>
            </wp:positionH>
            <wp:positionV relativeFrom="paragraph">
              <wp:posOffset>0</wp:posOffset>
            </wp:positionV>
            <wp:extent cx="5943600" cy="769659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6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0A3D8" w14:textId="69F6624D" w:rsidR="00B174CF" w:rsidRDefault="00B174CF">
      <w:pPr>
        <w:rPr>
          <w:rFonts w:ascii="Times New Roman" w:hAnsi="Times New Roman" w:cs="Times New Roman"/>
          <w:sz w:val="24"/>
          <w:szCs w:val="24"/>
        </w:rPr>
      </w:pPr>
      <w:r>
        <w:rPr>
          <w:rFonts w:ascii="Times New Roman" w:hAnsi="Times New Roman" w:cs="Times New Roman"/>
          <w:sz w:val="24"/>
          <w:szCs w:val="24"/>
        </w:rPr>
        <w:br w:type="page"/>
      </w:r>
    </w:p>
    <w:p w14:paraId="2C261CCC" w14:textId="41B98028" w:rsidR="00B174CF" w:rsidRDefault="00044A1A"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4" behindDoc="0" locked="0" layoutInCell="1" allowOverlap="1" wp14:anchorId="054A669D" wp14:editId="201BE6FB">
            <wp:simplePos x="0" y="0"/>
            <wp:positionH relativeFrom="column">
              <wp:posOffset>167640</wp:posOffset>
            </wp:positionH>
            <wp:positionV relativeFrom="paragraph">
              <wp:posOffset>0</wp:posOffset>
            </wp:positionV>
            <wp:extent cx="5943600" cy="608463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846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5C229" w14:textId="2D30BC6E" w:rsidR="00B174CF" w:rsidRDefault="00B174CF">
      <w:pPr>
        <w:rPr>
          <w:rFonts w:ascii="Times New Roman" w:hAnsi="Times New Roman" w:cs="Times New Roman"/>
          <w:sz w:val="24"/>
          <w:szCs w:val="24"/>
        </w:rPr>
      </w:pPr>
      <w:r>
        <w:rPr>
          <w:rFonts w:ascii="Times New Roman" w:hAnsi="Times New Roman" w:cs="Times New Roman"/>
          <w:sz w:val="24"/>
          <w:szCs w:val="24"/>
        </w:rPr>
        <w:br w:type="page"/>
      </w:r>
    </w:p>
    <w:p w14:paraId="37AA1B29" w14:textId="0FE4E3B3"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3" behindDoc="0" locked="0" layoutInCell="1" allowOverlap="1" wp14:anchorId="0FA87E81" wp14:editId="0219A2CB">
            <wp:simplePos x="0" y="0"/>
            <wp:positionH relativeFrom="column">
              <wp:posOffset>0</wp:posOffset>
            </wp:positionH>
            <wp:positionV relativeFrom="paragraph">
              <wp:posOffset>0</wp:posOffset>
            </wp:positionV>
            <wp:extent cx="5943600" cy="801353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0135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010C2" w14:textId="19E3E50F"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2" behindDoc="0" locked="0" layoutInCell="1" allowOverlap="1" wp14:anchorId="65803A33" wp14:editId="4C67478A">
            <wp:simplePos x="0" y="0"/>
            <wp:positionH relativeFrom="column">
              <wp:posOffset>0</wp:posOffset>
            </wp:positionH>
            <wp:positionV relativeFrom="paragraph">
              <wp:posOffset>0</wp:posOffset>
            </wp:positionV>
            <wp:extent cx="5943600" cy="8013539"/>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0135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73562" w14:textId="3AACA982" w:rsidR="00B174CF" w:rsidRDefault="00B174CF" w:rsidP="00573879">
      <w:pPr>
        <w:spacing w:after="0" w:line="360" w:lineRule="auto"/>
        <w:jc w:val="both"/>
        <w:rPr>
          <w:rFonts w:ascii="Times New Roman" w:hAnsi="Times New Roman" w:cs="Times New Roman"/>
          <w:sz w:val="24"/>
          <w:szCs w:val="24"/>
        </w:rPr>
      </w:pPr>
      <w:r w:rsidRPr="00B174CF">
        <w:rPr>
          <w:noProof/>
        </w:rPr>
        <w:lastRenderedPageBreak/>
        <w:drawing>
          <wp:anchor distT="0" distB="0" distL="114300" distR="114300" simplePos="0" relativeHeight="251658241" behindDoc="0" locked="0" layoutInCell="1" allowOverlap="1" wp14:anchorId="6CB384B6" wp14:editId="1D66C7F9">
            <wp:simplePos x="0" y="0"/>
            <wp:positionH relativeFrom="column">
              <wp:posOffset>152400</wp:posOffset>
            </wp:positionH>
            <wp:positionV relativeFrom="paragraph">
              <wp:posOffset>45720</wp:posOffset>
            </wp:positionV>
            <wp:extent cx="5943600" cy="81347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1347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174CF" w:rsidSect="00E02E6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F4BB4" w14:textId="77777777" w:rsidR="00BC694D" w:rsidRDefault="00BC694D" w:rsidP="009C5859">
      <w:pPr>
        <w:spacing w:after="0" w:line="240" w:lineRule="auto"/>
      </w:pPr>
      <w:r>
        <w:separator/>
      </w:r>
    </w:p>
  </w:endnote>
  <w:endnote w:type="continuationSeparator" w:id="0">
    <w:p w14:paraId="3796AFB1" w14:textId="77777777" w:rsidR="00BC694D" w:rsidRDefault="00BC694D" w:rsidP="009C5859">
      <w:pPr>
        <w:spacing w:after="0" w:line="240" w:lineRule="auto"/>
      </w:pPr>
      <w:r>
        <w:continuationSeparator/>
      </w:r>
    </w:p>
  </w:endnote>
  <w:endnote w:type="continuationNotice" w:id="1">
    <w:p w14:paraId="450BAA4B" w14:textId="77777777" w:rsidR="00BC694D" w:rsidRDefault="00BC69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BC74" w14:textId="77777777" w:rsidR="00BC694D" w:rsidRDefault="00BC694D" w:rsidP="009C5859">
      <w:pPr>
        <w:spacing w:after="0" w:line="240" w:lineRule="auto"/>
      </w:pPr>
      <w:r>
        <w:separator/>
      </w:r>
    </w:p>
  </w:footnote>
  <w:footnote w:type="continuationSeparator" w:id="0">
    <w:p w14:paraId="1503B924" w14:textId="77777777" w:rsidR="00BC694D" w:rsidRDefault="00BC694D" w:rsidP="009C5859">
      <w:pPr>
        <w:spacing w:after="0" w:line="240" w:lineRule="auto"/>
      </w:pPr>
      <w:r>
        <w:continuationSeparator/>
      </w:r>
    </w:p>
  </w:footnote>
  <w:footnote w:type="continuationNotice" w:id="1">
    <w:p w14:paraId="65AF3ECD" w14:textId="77777777" w:rsidR="00BC694D" w:rsidRDefault="00BC69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420872"/>
      <w:docPartObj>
        <w:docPartGallery w:val="Page Numbers (Top of Page)"/>
        <w:docPartUnique/>
      </w:docPartObj>
    </w:sdtPr>
    <w:sdtEndPr>
      <w:rPr>
        <w:rFonts w:ascii="Times New Roman" w:hAnsi="Times New Roman" w:cs="Times New Roman"/>
        <w:noProof/>
        <w:sz w:val="24"/>
        <w:szCs w:val="24"/>
      </w:rPr>
    </w:sdtEndPr>
    <w:sdtContent>
      <w:p w14:paraId="198087FB" w14:textId="5DDF3C27" w:rsidR="000A551B" w:rsidRPr="000A551B" w:rsidRDefault="000A551B">
        <w:pPr>
          <w:pStyle w:val="Header"/>
          <w:jc w:val="right"/>
          <w:rPr>
            <w:rFonts w:ascii="Times New Roman" w:hAnsi="Times New Roman" w:cs="Times New Roman"/>
            <w:sz w:val="24"/>
            <w:szCs w:val="24"/>
          </w:rPr>
        </w:pPr>
        <w:r w:rsidRPr="000A551B">
          <w:rPr>
            <w:rFonts w:ascii="Times New Roman" w:hAnsi="Times New Roman" w:cs="Times New Roman"/>
            <w:sz w:val="24"/>
            <w:szCs w:val="24"/>
          </w:rPr>
          <w:fldChar w:fldCharType="begin"/>
        </w:r>
        <w:r w:rsidRPr="000A551B">
          <w:rPr>
            <w:rFonts w:ascii="Times New Roman" w:hAnsi="Times New Roman" w:cs="Times New Roman"/>
            <w:sz w:val="24"/>
            <w:szCs w:val="24"/>
          </w:rPr>
          <w:instrText xml:space="preserve"> PAGE   \* MERGEFORMAT </w:instrText>
        </w:r>
        <w:r w:rsidRPr="000A551B">
          <w:rPr>
            <w:rFonts w:ascii="Times New Roman" w:hAnsi="Times New Roman" w:cs="Times New Roman"/>
            <w:sz w:val="24"/>
            <w:szCs w:val="24"/>
          </w:rPr>
          <w:fldChar w:fldCharType="separate"/>
        </w:r>
        <w:r w:rsidR="00510AC5">
          <w:rPr>
            <w:rFonts w:ascii="Times New Roman" w:hAnsi="Times New Roman" w:cs="Times New Roman"/>
            <w:noProof/>
            <w:sz w:val="24"/>
            <w:szCs w:val="24"/>
          </w:rPr>
          <w:t>7</w:t>
        </w:r>
        <w:r w:rsidRPr="000A551B">
          <w:rPr>
            <w:rFonts w:ascii="Times New Roman" w:hAnsi="Times New Roman" w:cs="Times New Roman"/>
            <w:noProof/>
            <w:sz w:val="24"/>
            <w:szCs w:val="24"/>
          </w:rPr>
          <w:fldChar w:fldCharType="end"/>
        </w:r>
      </w:p>
    </w:sdtContent>
  </w:sdt>
  <w:p w14:paraId="72ED762E" w14:textId="77777777" w:rsidR="000A551B" w:rsidRDefault="000A551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CTOR, RYAN J [AG/1000]">
    <w15:presenceInfo w15:providerId="AD" w15:userId="S-1-5-21-2066316708-82846456-1609722162-140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LockQFSet/>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s>
  <w:rsids>
    <w:rsidRoot w:val="00945783"/>
    <w:rsid w:val="00000EFB"/>
    <w:rsid w:val="000130D7"/>
    <w:rsid w:val="0003072E"/>
    <w:rsid w:val="00037D4A"/>
    <w:rsid w:val="00044A1A"/>
    <w:rsid w:val="00045B76"/>
    <w:rsid w:val="000460D5"/>
    <w:rsid w:val="0004640F"/>
    <w:rsid w:val="00050DB2"/>
    <w:rsid w:val="000607B6"/>
    <w:rsid w:val="000617CD"/>
    <w:rsid w:val="00062AF5"/>
    <w:rsid w:val="00063422"/>
    <w:rsid w:val="00075423"/>
    <w:rsid w:val="00094C90"/>
    <w:rsid w:val="000A551B"/>
    <w:rsid w:val="000A6959"/>
    <w:rsid w:val="000A7B4B"/>
    <w:rsid w:val="000C1527"/>
    <w:rsid w:val="000E16BE"/>
    <w:rsid w:val="001035E8"/>
    <w:rsid w:val="001038C9"/>
    <w:rsid w:val="0010404A"/>
    <w:rsid w:val="00107BF9"/>
    <w:rsid w:val="00140BDE"/>
    <w:rsid w:val="00144158"/>
    <w:rsid w:val="00163C7F"/>
    <w:rsid w:val="001857C4"/>
    <w:rsid w:val="00194925"/>
    <w:rsid w:val="00196171"/>
    <w:rsid w:val="001A2270"/>
    <w:rsid w:val="001A3E6F"/>
    <w:rsid w:val="001B4166"/>
    <w:rsid w:val="001C08E6"/>
    <w:rsid w:val="001D1420"/>
    <w:rsid w:val="001D6318"/>
    <w:rsid w:val="001E175B"/>
    <w:rsid w:val="001E6E55"/>
    <w:rsid w:val="001F6EDC"/>
    <w:rsid w:val="00200348"/>
    <w:rsid w:val="00210535"/>
    <w:rsid w:val="00221433"/>
    <w:rsid w:val="00232097"/>
    <w:rsid w:val="002413EF"/>
    <w:rsid w:val="0025497E"/>
    <w:rsid w:val="00285F22"/>
    <w:rsid w:val="002A600A"/>
    <w:rsid w:val="002B183C"/>
    <w:rsid w:val="002B5532"/>
    <w:rsid w:val="002C2982"/>
    <w:rsid w:val="002C46FA"/>
    <w:rsid w:val="002C5988"/>
    <w:rsid w:val="00303481"/>
    <w:rsid w:val="00320E34"/>
    <w:rsid w:val="00323D70"/>
    <w:rsid w:val="0032751D"/>
    <w:rsid w:val="00340099"/>
    <w:rsid w:val="00361C85"/>
    <w:rsid w:val="00371B76"/>
    <w:rsid w:val="003732D7"/>
    <w:rsid w:val="0039599B"/>
    <w:rsid w:val="00396497"/>
    <w:rsid w:val="003A598C"/>
    <w:rsid w:val="003B61C8"/>
    <w:rsid w:val="003C6CB6"/>
    <w:rsid w:val="003F6197"/>
    <w:rsid w:val="004024D8"/>
    <w:rsid w:val="00403806"/>
    <w:rsid w:val="0040426E"/>
    <w:rsid w:val="00406C66"/>
    <w:rsid w:val="004226C5"/>
    <w:rsid w:val="00447966"/>
    <w:rsid w:val="00447D25"/>
    <w:rsid w:val="00461273"/>
    <w:rsid w:val="00470E81"/>
    <w:rsid w:val="00483C9E"/>
    <w:rsid w:val="00485E64"/>
    <w:rsid w:val="004A0590"/>
    <w:rsid w:val="004A3874"/>
    <w:rsid w:val="004B1C6C"/>
    <w:rsid w:val="004C5D62"/>
    <w:rsid w:val="004D7492"/>
    <w:rsid w:val="004E6C3D"/>
    <w:rsid w:val="005070F1"/>
    <w:rsid w:val="00510AC5"/>
    <w:rsid w:val="00514D13"/>
    <w:rsid w:val="005276D8"/>
    <w:rsid w:val="00560233"/>
    <w:rsid w:val="00572767"/>
    <w:rsid w:val="00573879"/>
    <w:rsid w:val="005819E5"/>
    <w:rsid w:val="00594801"/>
    <w:rsid w:val="00595335"/>
    <w:rsid w:val="0059582F"/>
    <w:rsid w:val="005A4EF1"/>
    <w:rsid w:val="005C7920"/>
    <w:rsid w:val="005D64BD"/>
    <w:rsid w:val="005E731C"/>
    <w:rsid w:val="0062087F"/>
    <w:rsid w:val="006250CE"/>
    <w:rsid w:val="00627237"/>
    <w:rsid w:val="00627F46"/>
    <w:rsid w:val="006346DF"/>
    <w:rsid w:val="00643B9D"/>
    <w:rsid w:val="00647CCA"/>
    <w:rsid w:val="00651308"/>
    <w:rsid w:val="006531C9"/>
    <w:rsid w:val="00660653"/>
    <w:rsid w:val="00666D59"/>
    <w:rsid w:val="0067586B"/>
    <w:rsid w:val="0067671D"/>
    <w:rsid w:val="006833F1"/>
    <w:rsid w:val="00685F77"/>
    <w:rsid w:val="0069399E"/>
    <w:rsid w:val="006956D4"/>
    <w:rsid w:val="006C0CA6"/>
    <w:rsid w:val="006C5AA4"/>
    <w:rsid w:val="006D12FF"/>
    <w:rsid w:val="00700C7D"/>
    <w:rsid w:val="0071566C"/>
    <w:rsid w:val="00723959"/>
    <w:rsid w:val="00725853"/>
    <w:rsid w:val="00743C08"/>
    <w:rsid w:val="007524DE"/>
    <w:rsid w:val="007771A5"/>
    <w:rsid w:val="007773A3"/>
    <w:rsid w:val="00783BC8"/>
    <w:rsid w:val="007858DD"/>
    <w:rsid w:val="00792249"/>
    <w:rsid w:val="00794099"/>
    <w:rsid w:val="00795A3D"/>
    <w:rsid w:val="00797F10"/>
    <w:rsid w:val="007B11E1"/>
    <w:rsid w:val="007C1DA2"/>
    <w:rsid w:val="007E1287"/>
    <w:rsid w:val="007E2F43"/>
    <w:rsid w:val="007E5942"/>
    <w:rsid w:val="007F0DCE"/>
    <w:rsid w:val="007F1996"/>
    <w:rsid w:val="00802E24"/>
    <w:rsid w:val="0080615D"/>
    <w:rsid w:val="00811767"/>
    <w:rsid w:val="0081792C"/>
    <w:rsid w:val="008233BB"/>
    <w:rsid w:val="00833FDC"/>
    <w:rsid w:val="00835155"/>
    <w:rsid w:val="00846351"/>
    <w:rsid w:val="008602F8"/>
    <w:rsid w:val="00866C81"/>
    <w:rsid w:val="00876A1B"/>
    <w:rsid w:val="00887BC7"/>
    <w:rsid w:val="008B5F08"/>
    <w:rsid w:val="008C25A8"/>
    <w:rsid w:val="008D731E"/>
    <w:rsid w:val="008F0D55"/>
    <w:rsid w:val="008F1237"/>
    <w:rsid w:val="008F2FBF"/>
    <w:rsid w:val="00911B00"/>
    <w:rsid w:val="00915A32"/>
    <w:rsid w:val="009223EF"/>
    <w:rsid w:val="00935C1E"/>
    <w:rsid w:val="00936402"/>
    <w:rsid w:val="0093764B"/>
    <w:rsid w:val="00945279"/>
    <w:rsid w:val="00945783"/>
    <w:rsid w:val="0095465F"/>
    <w:rsid w:val="00961450"/>
    <w:rsid w:val="00964601"/>
    <w:rsid w:val="00964881"/>
    <w:rsid w:val="00993CDB"/>
    <w:rsid w:val="009948A0"/>
    <w:rsid w:val="009A2056"/>
    <w:rsid w:val="009A4604"/>
    <w:rsid w:val="009B6F39"/>
    <w:rsid w:val="009B7F2B"/>
    <w:rsid w:val="009C2590"/>
    <w:rsid w:val="009C3FFF"/>
    <w:rsid w:val="009C5859"/>
    <w:rsid w:val="009C6BF4"/>
    <w:rsid w:val="009D599D"/>
    <w:rsid w:val="009F701A"/>
    <w:rsid w:val="009F7630"/>
    <w:rsid w:val="00A023DF"/>
    <w:rsid w:val="00A10A84"/>
    <w:rsid w:val="00A12119"/>
    <w:rsid w:val="00A12E57"/>
    <w:rsid w:val="00A22C62"/>
    <w:rsid w:val="00A2561B"/>
    <w:rsid w:val="00A32D95"/>
    <w:rsid w:val="00A40D39"/>
    <w:rsid w:val="00A42189"/>
    <w:rsid w:val="00A51501"/>
    <w:rsid w:val="00A66AFB"/>
    <w:rsid w:val="00A90A2E"/>
    <w:rsid w:val="00AA279A"/>
    <w:rsid w:val="00AC29AA"/>
    <w:rsid w:val="00AC2C52"/>
    <w:rsid w:val="00AC70C8"/>
    <w:rsid w:val="00AE0D86"/>
    <w:rsid w:val="00AF41E7"/>
    <w:rsid w:val="00B01388"/>
    <w:rsid w:val="00B075C2"/>
    <w:rsid w:val="00B174CF"/>
    <w:rsid w:val="00B41442"/>
    <w:rsid w:val="00B426B8"/>
    <w:rsid w:val="00B500E9"/>
    <w:rsid w:val="00B60F49"/>
    <w:rsid w:val="00B66A6B"/>
    <w:rsid w:val="00B721AC"/>
    <w:rsid w:val="00B766FC"/>
    <w:rsid w:val="00B81A53"/>
    <w:rsid w:val="00B871DA"/>
    <w:rsid w:val="00B87304"/>
    <w:rsid w:val="00B94269"/>
    <w:rsid w:val="00BC15A7"/>
    <w:rsid w:val="00BC43E6"/>
    <w:rsid w:val="00BC694D"/>
    <w:rsid w:val="00BD1E5E"/>
    <w:rsid w:val="00BF6711"/>
    <w:rsid w:val="00C1231D"/>
    <w:rsid w:val="00C23380"/>
    <w:rsid w:val="00C30BAE"/>
    <w:rsid w:val="00C3384B"/>
    <w:rsid w:val="00C40FE3"/>
    <w:rsid w:val="00C45527"/>
    <w:rsid w:val="00C4768A"/>
    <w:rsid w:val="00C53A4D"/>
    <w:rsid w:val="00C70605"/>
    <w:rsid w:val="00C92D72"/>
    <w:rsid w:val="00C94758"/>
    <w:rsid w:val="00CA1A85"/>
    <w:rsid w:val="00CB6861"/>
    <w:rsid w:val="00CC13AC"/>
    <w:rsid w:val="00CD4704"/>
    <w:rsid w:val="00CE0B8F"/>
    <w:rsid w:val="00CE14CC"/>
    <w:rsid w:val="00CE45C0"/>
    <w:rsid w:val="00CE7933"/>
    <w:rsid w:val="00D00807"/>
    <w:rsid w:val="00D267DC"/>
    <w:rsid w:val="00D30074"/>
    <w:rsid w:val="00D3075B"/>
    <w:rsid w:val="00D31CA4"/>
    <w:rsid w:val="00D338FD"/>
    <w:rsid w:val="00D37D32"/>
    <w:rsid w:val="00D56D83"/>
    <w:rsid w:val="00D6129C"/>
    <w:rsid w:val="00D653C1"/>
    <w:rsid w:val="00D666B4"/>
    <w:rsid w:val="00D706CA"/>
    <w:rsid w:val="00D70BA9"/>
    <w:rsid w:val="00D77EBE"/>
    <w:rsid w:val="00D82F3B"/>
    <w:rsid w:val="00D94FA6"/>
    <w:rsid w:val="00DD549C"/>
    <w:rsid w:val="00DE29AC"/>
    <w:rsid w:val="00DE449A"/>
    <w:rsid w:val="00DE6B66"/>
    <w:rsid w:val="00E019BB"/>
    <w:rsid w:val="00E02E6F"/>
    <w:rsid w:val="00E109E1"/>
    <w:rsid w:val="00E10DE3"/>
    <w:rsid w:val="00E17A78"/>
    <w:rsid w:val="00E23AC1"/>
    <w:rsid w:val="00E30B0F"/>
    <w:rsid w:val="00E45D2E"/>
    <w:rsid w:val="00E56842"/>
    <w:rsid w:val="00E578A6"/>
    <w:rsid w:val="00E85B6C"/>
    <w:rsid w:val="00ED756B"/>
    <w:rsid w:val="00EF6CAA"/>
    <w:rsid w:val="00F055FD"/>
    <w:rsid w:val="00F20CA0"/>
    <w:rsid w:val="00F371D6"/>
    <w:rsid w:val="00F42D32"/>
    <w:rsid w:val="00F459C9"/>
    <w:rsid w:val="00F50B65"/>
    <w:rsid w:val="00F515DA"/>
    <w:rsid w:val="00F61430"/>
    <w:rsid w:val="00F61908"/>
    <w:rsid w:val="00F73D56"/>
    <w:rsid w:val="00F77A65"/>
    <w:rsid w:val="00F77B51"/>
    <w:rsid w:val="00F810DF"/>
    <w:rsid w:val="00F903F4"/>
    <w:rsid w:val="00F90B56"/>
    <w:rsid w:val="00F91417"/>
    <w:rsid w:val="00F92BB5"/>
    <w:rsid w:val="00F9339F"/>
    <w:rsid w:val="00FA2E4C"/>
    <w:rsid w:val="00FB5F60"/>
    <w:rsid w:val="00FB745E"/>
    <w:rsid w:val="00FE04AC"/>
    <w:rsid w:val="00FE31BF"/>
    <w:rsid w:val="00FE52F9"/>
    <w:rsid w:val="00FF302A"/>
    <w:rsid w:val="00FF3C8D"/>
    <w:rsid w:val="0157C559"/>
    <w:rsid w:val="0C06EAE5"/>
    <w:rsid w:val="10DD82F3"/>
    <w:rsid w:val="14726E07"/>
    <w:rsid w:val="14761A5C"/>
    <w:rsid w:val="147EAFCE"/>
    <w:rsid w:val="2312A3EF"/>
    <w:rsid w:val="24824911"/>
    <w:rsid w:val="2ACDC2D6"/>
    <w:rsid w:val="2B9DCBDF"/>
    <w:rsid w:val="34342594"/>
    <w:rsid w:val="48332CCB"/>
    <w:rsid w:val="4EA2CAB9"/>
    <w:rsid w:val="4F85D15A"/>
    <w:rsid w:val="5270936F"/>
    <w:rsid w:val="54060C71"/>
    <w:rsid w:val="5AC9263B"/>
    <w:rsid w:val="5D683399"/>
    <w:rsid w:val="5EC32F8F"/>
    <w:rsid w:val="62AA0466"/>
    <w:rsid w:val="6DC7B742"/>
    <w:rsid w:val="6E3EEA66"/>
    <w:rsid w:val="768271DC"/>
    <w:rsid w:val="7CDCB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6F372"/>
  <w15:chartTrackingRefBased/>
  <w15:docId w15:val="{68721604-96DE-4707-997B-AB5D1704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FA6"/>
    <w:rPr>
      <w:sz w:val="16"/>
      <w:szCs w:val="16"/>
    </w:rPr>
  </w:style>
  <w:style w:type="paragraph" w:styleId="CommentText">
    <w:name w:val="annotation text"/>
    <w:basedOn w:val="Normal"/>
    <w:link w:val="CommentTextChar"/>
    <w:uiPriority w:val="99"/>
    <w:semiHidden/>
    <w:unhideWhenUsed/>
    <w:rsid w:val="00D94FA6"/>
    <w:pPr>
      <w:spacing w:line="240" w:lineRule="auto"/>
    </w:pPr>
    <w:rPr>
      <w:sz w:val="20"/>
      <w:szCs w:val="20"/>
    </w:rPr>
  </w:style>
  <w:style w:type="character" w:customStyle="1" w:styleId="CommentTextChar">
    <w:name w:val="Comment Text Char"/>
    <w:basedOn w:val="DefaultParagraphFont"/>
    <w:link w:val="CommentText"/>
    <w:uiPriority w:val="99"/>
    <w:semiHidden/>
    <w:rsid w:val="00D94FA6"/>
    <w:rPr>
      <w:sz w:val="20"/>
      <w:szCs w:val="20"/>
    </w:rPr>
  </w:style>
  <w:style w:type="paragraph" w:styleId="CommentSubject">
    <w:name w:val="annotation subject"/>
    <w:basedOn w:val="CommentText"/>
    <w:next w:val="CommentText"/>
    <w:link w:val="CommentSubjectChar"/>
    <w:uiPriority w:val="99"/>
    <w:semiHidden/>
    <w:unhideWhenUsed/>
    <w:rsid w:val="00D94FA6"/>
    <w:rPr>
      <w:b/>
      <w:bCs/>
    </w:rPr>
  </w:style>
  <w:style w:type="character" w:customStyle="1" w:styleId="CommentSubjectChar">
    <w:name w:val="Comment Subject Char"/>
    <w:basedOn w:val="CommentTextChar"/>
    <w:link w:val="CommentSubject"/>
    <w:uiPriority w:val="99"/>
    <w:semiHidden/>
    <w:rsid w:val="00D94FA6"/>
    <w:rPr>
      <w:b/>
      <w:bCs/>
      <w:sz w:val="20"/>
      <w:szCs w:val="20"/>
    </w:rPr>
  </w:style>
  <w:style w:type="paragraph" w:styleId="BalloonText">
    <w:name w:val="Balloon Text"/>
    <w:basedOn w:val="Normal"/>
    <w:link w:val="BalloonTextChar"/>
    <w:uiPriority w:val="99"/>
    <w:semiHidden/>
    <w:unhideWhenUsed/>
    <w:rsid w:val="00D94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FA6"/>
    <w:rPr>
      <w:rFonts w:ascii="Segoe UI" w:hAnsi="Segoe UI" w:cs="Segoe UI"/>
      <w:sz w:val="18"/>
      <w:szCs w:val="18"/>
    </w:rPr>
  </w:style>
  <w:style w:type="paragraph" w:styleId="NormalWeb">
    <w:name w:val="Normal (Web)"/>
    <w:basedOn w:val="Normal"/>
    <w:uiPriority w:val="99"/>
    <w:semiHidden/>
    <w:unhideWhenUsed/>
    <w:rsid w:val="00C92D7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4A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59"/>
  </w:style>
  <w:style w:type="paragraph" w:styleId="Footer">
    <w:name w:val="footer"/>
    <w:basedOn w:val="Normal"/>
    <w:link w:val="FooterChar"/>
    <w:uiPriority w:val="99"/>
    <w:unhideWhenUsed/>
    <w:rsid w:val="009C5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59"/>
  </w:style>
  <w:style w:type="character" w:styleId="Hyperlink">
    <w:name w:val="Hyperlink"/>
    <w:basedOn w:val="DefaultParagraphFont"/>
    <w:uiPriority w:val="99"/>
    <w:unhideWhenUsed/>
    <w:rsid w:val="006346DF"/>
    <w:rPr>
      <w:color w:val="0563C1" w:themeColor="hyperlink"/>
      <w:u w:val="single"/>
    </w:rPr>
  </w:style>
  <w:style w:type="paragraph" w:styleId="ListParagraph">
    <w:name w:val="List Paragraph"/>
    <w:basedOn w:val="Normal"/>
    <w:uiPriority w:val="34"/>
    <w:qFormat/>
    <w:rsid w:val="000A551B"/>
    <w:pPr>
      <w:ind w:left="720"/>
      <w:contextualSpacing/>
    </w:pPr>
  </w:style>
  <w:style w:type="character" w:customStyle="1" w:styleId="UnresolvedMention1">
    <w:name w:val="Unresolved Mention1"/>
    <w:basedOn w:val="DefaultParagraphFont"/>
    <w:uiPriority w:val="99"/>
    <w:semiHidden/>
    <w:unhideWhenUsed/>
    <w:rsid w:val="00E568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268">
      <w:bodyDiv w:val="1"/>
      <w:marLeft w:val="0"/>
      <w:marRight w:val="0"/>
      <w:marTop w:val="0"/>
      <w:marBottom w:val="0"/>
      <w:divBdr>
        <w:top w:val="none" w:sz="0" w:space="0" w:color="auto"/>
        <w:left w:val="none" w:sz="0" w:space="0" w:color="auto"/>
        <w:bottom w:val="none" w:sz="0" w:space="0" w:color="auto"/>
        <w:right w:val="none" w:sz="0" w:space="0" w:color="auto"/>
      </w:divBdr>
    </w:div>
    <w:div w:id="546844490">
      <w:bodyDiv w:val="1"/>
      <w:marLeft w:val="0"/>
      <w:marRight w:val="0"/>
      <w:marTop w:val="0"/>
      <w:marBottom w:val="0"/>
      <w:divBdr>
        <w:top w:val="none" w:sz="0" w:space="0" w:color="auto"/>
        <w:left w:val="none" w:sz="0" w:space="0" w:color="auto"/>
        <w:bottom w:val="none" w:sz="0" w:space="0" w:color="auto"/>
        <w:right w:val="none" w:sz="0" w:space="0" w:color="auto"/>
      </w:divBdr>
    </w:div>
    <w:div w:id="885802720">
      <w:bodyDiv w:val="1"/>
      <w:marLeft w:val="0"/>
      <w:marRight w:val="0"/>
      <w:marTop w:val="0"/>
      <w:marBottom w:val="0"/>
      <w:divBdr>
        <w:top w:val="none" w:sz="0" w:space="0" w:color="auto"/>
        <w:left w:val="none" w:sz="0" w:space="0" w:color="auto"/>
        <w:bottom w:val="none" w:sz="0" w:space="0" w:color="auto"/>
        <w:right w:val="none" w:sz="0" w:space="0" w:color="auto"/>
      </w:divBdr>
      <w:divsChild>
        <w:div w:id="1962220027">
          <w:marLeft w:val="0"/>
          <w:marRight w:val="0"/>
          <w:marTop w:val="0"/>
          <w:marBottom w:val="0"/>
          <w:divBdr>
            <w:top w:val="none" w:sz="0" w:space="0" w:color="auto"/>
            <w:left w:val="none" w:sz="0" w:space="0" w:color="auto"/>
            <w:bottom w:val="none" w:sz="0" w:space="0" w:color="auto"/>
            <w:right w:val="none" w:sz="0" w:space="0" w:color="auto"/>
          </w:divBdr>
        </w:div>
        <w:div w:id="1029796507">
          <w:marLeft w:val="0"/>
          <w:marRight w:val="0"/>
          <w:marTop w:val="0"/>
          <w:marBottom w:val="0"/>
          <w:divBdr>
            <w:top w:val="none" w:sz="0" w:space="0" w:color="auto"/>
            <w:left w:val="none" w:sz="0" w:space="0" w:color="auto"/>
            <w:bottom w:val="none" w:sz="0" w:space="0" w:color="auto"/>
            <w:right w:val="none" w:sz="0" w:space="0" w:color="auto"/>
          </w:divBdr>
        </w:div>
        <w:div w:id="1223174374">
          <w:marLeft w:val="0"/>
          <w:marRight w:val="0"/>
          <w:marTop w:val="0"/>
          <w:marBottom w:val="0"/>
          <w:divBdr>
            <w:top w:val="none" w:sz="0" w:space="0" w:color="auto"/>
            <w:left w:val="none" w:sz="0" w:space="0" w:color="auto"/>
            <w:bottom w:val="none" w:sz="0" w:space="0" w:color="auto"/>
            <w:right w:val="none" w:sz="0" w:space="0" w:color="auto"/>
          </w:divBdr>
        </w:div>
        <w:div w:id="459497630">
          <w:marLeft w:val="0"/>
          <w:marRight w:val="0"/>
          <w:marTop w:val="0"/>
          <w:marBottom w:val="0"/>
          <w:divBdr>
            <w:top w:val="none" w:sz="0" w:space="0" w:color="auto"/>
            <w:left w:val="none" w:sz="0" w:space="0" w:color="auto"/>
            <w:bottom w:val="none" w:sz="0" w:space="0" w:color="auto"/>
            <w:right w:val="none" w:sz="0" w:space="0" w:color="auto"/>
          </w:divBdr>
        </w:div>
      </w:divsChild>
    </w:div>
    <w:div w:id="1524980781">
      <w:bodyDiv w:val="1"/>
      <w:marLeft w:val="0"/>
      <w:marRight w:val="0"/>
      <w:marTop w:val="0"/>
      <w:marBottom w:val="0"/>
      <w:divBdr>
        <w:top w:val="none" w:sz="0" w:space="0" w:color="auto"/>
        <w:left w:val="none" w:sz="0" w:space="0" w:color="auto"/>
        <w:bottom w:val="none" w:sz="0" w:space="0" w:color="auto"/>
        <w:right w:val="none" w:sz="0" w:space="0" w:color="auto"/>
      </w:divBdr>
    </w:div>
    <w:div w:id="15780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emf"/><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Dan</dc:creator>
  <cp:keywords/>
  <dc:description/>
  <cp:lastModifiedBy>Maxwel Oliveira</cp:lastModifiedBy>
  <cp:revision>2</cp:revision>
  <cp:lastPrinted>2019-04-03T15:37:00Z</cp:lastPrinted>
  <dcterms:created xsi:type="dcterms:W3CDTF">2019-07-29T14:10:00Z</dcterms:created>
  <dcterms:modified xsi:type="dcterms:W3CDTF">2019-07-29T14:10:00Z</dcterms:modified>
</cp:coreProperties>
</file>